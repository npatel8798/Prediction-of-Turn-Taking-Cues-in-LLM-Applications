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0735" w:rsidRDefault="008840B3" w:rsidP="00602D8C">
      <w:pPr>
        <w:pStyle w:val="ACLAcknowledgments"/>
      </w:pPr>
      <w:bookmarkStart w:id="0" w:name="bookmark=id.30j0zll" w:colFirst="0" w:colLast="0"/>
      <w:bookmarkStart w:id="1" w:name="bookmark=id.1fob9te" w:colFirst="0" w:colLast="0"/>
      <w:bookmarkEnd w:id="0"/>
      <w:bookmarkEnd w:id="1"/>
      <w:r>
        <w:t>Abstract</w:t>
      </w:r>
    </w:p>
    <w:p w14:paraId="00000002" w14:textId="78F394DA" w:rsidR="00350735" w:rsidRDefault="00EC5FAD" w:rsidP="00EC5FAD">
      <w:pPr>
        <w:pBdr>
          <w:top w:val="nil"/>
          <w:left w:val="nil"/>
          <w:bottom w:val="nil"/>
          <w:right w:val="nil"/>
          <w:between w:val="nil"/>
        </w:pBdr>
        <w:spacing w:after="240" w:line="252" w:lineRule="auto"/>
        <w:ind w:left="403" w:right="589"/>
        <w:jc w:val="both"/>
        <w:rPr>
          <w:rFonts w:ascii="Times New Roman" w:eastAsia="Times New Roman" w:hAnsi="Times New Roman" w:cs="Times New Roman"/>
          <w:color w:val="000000"/>
          <w:sz w:val="20"/>
          <w:szCs w:val="20"/>
        </w:rPr>
      </w:pPr>
      <w:r w:rsidRPr="00EC5FAD">
        <w:rPr>
          <w:rFonts w:ascii="Times New Roman" w:eastAsia="Times New Roman" w:hAnsi="Times New Roman" w:cs="Times New Roman"/>
          <w:color w:val="000000"/>
          <w:sz w:val="20"/>
          <w:szCs w:val="20"/>
        </w:rPr>
        <w:t>Turn-taking is an important and challenging area for researchers in the conversational AI space, because speaking and listening at the same time is challenging</w:t>
      </w:r>
      <w:del w:id="2" w:author="Patty Delafuente" w:date="2023-12-17T13:13:00Z">
        <w:r w:rsidRPr="00EC5FAD" w:rsidDel="00B240B9">
          <w:rPr>
            <w:rFonts w:ascii="Times New Roman" w:eastAsia="Times New Roman" w:hAnsi="Times New Roman" w:cs="Times New Roman"/>
            <w:color w:val="000000"/>
            <w:sz w:val="20"/>
            <w:szCs w:val="20"/>
          </w:rPr>
          <w:delText xml:space="preserve">, the participants have to coordinate who gets to talk first and when the next person can begin to speak. </w:delText>
        </w:r>
      </w:del>
      <w:ins w:id="3" w:author="Patty Delafuente" w:date="2023-12-17T13:13:00Z">
        <w:r w:rsidR="00B240B9">
          <w:rPr>
            <w:rFonts w:ascii="Times New Roman" w:eastAsia="Times New Roman" w:hAnsi="Times New Roman" w:cs="Times New Roman"/>
            <w:color w:val="000000"/>
            <w:sz w:val="20"/>
            <w:szCs w:val="20"/>
          </w:rPr>
          <w:t xml:space="preserve">. </w:t>
        </w:r>
      </w:ins>
      <w:del w:id="4" w:author="Patty Delafuente" w:date="2023-12-17T13:13:00Z">
        <w:r w:rsidRPr="00EC5FAD" w:rsidDel="00E51769">
          <w:rPr>
            <w:rFonts w:ascii="Times New Roman" w:eastAsia="Times New Roman" w:hAnsi="Times New Roman" w:cs="Times New Roman"/>
            <w:color w:val="000000"/>
            <w:sz w:val="20"/>
            <w:szCs w:val="20"/>
          </w:rPr>
          <w:delText>When it comes to coordination,</w:delText>
        </w:r>
      </w:del>
      <w:ins w:id="5" w:author="Patty Delafuente" w:date="2023-12-17T13:13:00Z">
        <w:r w:rsidR="00E51769">
          <w:rPr>
            <w:rFonts w:ascii="Times New Roman" w:eastAsia="Times New Roman" w:hAnsi="Times New Roman" w:cs="Times New Roman"/>
            <w:color w:val="000000"/>
            <w:sz w:val="20"/>
            <w:szCs w:val="20"/>
          </w:rPr>
          <w:t>H</w:t>
        </w:r>
      </w:ins>
      <w:del w:id="6" w:author="Patty Delafuente" w:date="2023-12-17T13:13:00Z">
        <w:r w:rsidRPr="00EC5FAD" w:rsidDel="00E51769">
          <w:rPr>
            <w:rFonts w:ascii="Times New Roman" w:eastAsia="Times New Roman" w:hAnsi="Times New Roman" w:cs="Times New Roman"/>
            <w:color w:val="000000"/>
            <w:sz w:val="20"/>
            <w:szCs w:val="20"/>
          </w:rPr>
          <w:delText xml:space="preserve"> h</w:delText>
        </w:r>
      </w:del>
      <w:r w:rsidRPr="00EC5FAD">
        <w:rPr>
          <w:rFonts w:ascii="Times New Roman" w:eastAsia="Times New Roman" w:hAnsi="Times New Roman" w:cs="Times New Roman"/>
          <w:color w:val="000000"/>
          <w:sz w:val="20"/>
          <w:szCs w:val="20"/>
        </w:rPr>
        <w:t xml:space="preserve">umans are </w:t>
      </w:r>
      <w:del w:id="7" w:author="Patty Delafuente" w:date="2023-12-17T13:19:00Z">
        <w:r w:rsidRPr="00EC5FAD" w:rsidDel="00D054F0">
          <w:rPr>
            <w:rFonts w:ascii="Times New Roman" w:eastAsia="Times New Roman" w:hAnsi="Times New Roman" w:cs="Times New Roman"/>
            <w:color w:val="000000"/>
            <w:sz w:val="20"/>
            <w:szCs w:val="20"/>
          </w:rPr>
          <w:delText>really adept</w:delText>
        </w:r>
      </w:del>
      <w:ins w:id="8" w:author="Patty Delafuente" w:date="2023-12-17T13:19:00Z">
        <w:r w:rsidR="00D054F0" w:rsidRPr="00EC5FAD">
          <w:rPr>
            <w:rFonts w:ascii="Times New Roman" w:eastAsia="Times New Roman" w:hAnsi="Times New Roman" w:cs="Times New Roman"/>
            <w:color w:val="000000"/>
            <w:sz w:val="20"/>
            <w:szCs w:val="20"/>
          </w:rPr>
          <w:t>adept</w:t>
        </w:r>
      </w:ins>
      <w:r w:rsidRPr="00EC5FAD">
        <w:rPr>
          <w:rFonts w:ascii="Times New Roman" w:eastAsia="Times New Roman" w:hAnsi="Times New Roman" w:cs="Times New Roman"/>
          <w:color w:val="000000"/>
          <w:sz w:val="20"/>
          <w:szCs w:val="20"/>
        </w:rPr>
        <w:t xml:space="preserve"> at turn taking</w:t>
      </w:r>
      <w:ins w:id="9" w:author="Patty Delafuente" w:date="2023-12-17T13:13:00Z">
        <w:r w:rsidR="00E51769">
          <w:rPr>
            <w:rFonts w:ascii="Times New Roman" w:eastAsia="Times New Roman" w:hAnsi="Times New Roman" w:cs="Times New Roman"/>
            <w:color w:val="000000"/>
            <w:sz w:val="20"/>
            <w:szCs w:val="20"/>
          </w:rPr>
          <w:t xml:space="preserve"> and </w:t>
        </w:r>
      </w:ins>
      <w:del w:id="10" w:author="Patty Delafuente" w:date="2023-12-17T13:13:00Z">
        <w:r w:rsidRPr="00EC5FAD" w:rsidDel="00E51769">
          <w:rPr>
            <w:rFonts w:ascii="Times New Roman" w:eastAsia="Times New Roman" w:hAnsi="Times New Roman" w:cs="Times New Roman"/>
            <w:color w:val="000000"/>
            <w:sz w:val="20"/>
            <w:szCs w:val="20"/>
          </w:rPr>
          <w:delText>. T</w:delText>
        </w:r>
      </w:del>
      <w:del w:id="11" w:author="Patty Delafuente" w:date="2023-12-17T13:14:00Z">
        <w:r w:rsidRPr="00EC5FAD" w:rsidDel="00E51769">
          <w:rPr>
            <w:rFonts w:ascii="Times New Roman" w:eastAsia="Times New Roman" w:hAnsi="Times New Roman" w:cs="Times New Roman"/>
            <w:color w:val="000000"/>
            <w:sz w:val="20"/>
            <w:szCs w:val="20"/>
          </w:rPr>
          <w:delText>hey c</w:delText>
        </w:r>
      </w:del>
      <w:ins w:id="12" w:author="Patty Delafuente" w:date="2023-12-17T13:14:00Z">
        <w:r w:rsidR="00E51769">
          <w:rPr>
            <w:rFonts w:ascii="Times New Roman" w:eastAsia="Times New Roman" w:hAnsi="Times New Roman" w:cs="Times New Roman"/>
            <w:color w:val="000000"/>
            <w:sz w:val="20"/>
            <w:szCs w:val="20"/>
          </w:rPr>
          <w:t>c</w:t>
        </w:r>
      </w:ins>
      <w:r w:rsidRPr="00EC5FAD">
        <w:rPr>
          <w:rFonts w:ascii="Times New Roman" w:eastAsia="Times New Roman" w:hAnsi="Times New Roman" w:cs="Times New Roman"/>
          <w:color w:val="000000"/>
          <w:sz w:val="20"/>
          <w:szCs w:val="20"/>
        </w:rPr>
        <w:t>an usually take turns smoothly with very few pauses and minimal overlap</w:t>
      </w:r>
      <w:ins w:id="13" w:author="Patty Delafuente" w:date="2023-12-17T13:19:00Z">
        <w:r w:rsidR="00D054F0">
          <w:rPr>
            <w:rFonts w:ascii="Times New Roman" w:eastAsia="Times New Roman" w:hAnsi="Times New Roman" w:cs="Times New Roman"/>
            <w:color w:val="000000"/>
            <w:sz w:val="20"/>
            <w:szCs w:val="20"/>
          </w:rPr>
          <w:t>. This is not the case for Robot chat applications</w:t>
        </w:r>
      </w:ins>
      <w:ins w:id="14" w:author="Patty Delafuente" w:date="2023-12-17T13:20:00Z">
        <w:r w:rsidR="00D054F0">
          <w:rPr>
            <w:rFonts w:ascii="Times New Roman" w:eastAsia="Times New Roman" w:hAnsi="Times New Roman" w:cs="Times New Roman"/>
            <w:color w:val="000000"/>
            <w:sz w:val="20"/>
            <w:szCs w:val="20"/>
          </w:rPr>
          <w:t xml:space="preserve">. </w:t>
        </w:r>
      </w:ins>
      <w:del w:id="15" w:author="Patty Delafuente" w:date="2023-12-17T13:19:00Z">
        <w:r w:rsidRPr="00EC5FAD" w:rsidDel="00D054F0">
          <w:rPr>
            <w:rFonts w:ascii="Times New Roman" w:eastAsia="Times New Roman" w:hAnsi="Times New Roman" w:cs="Times New Roman"/>
            <w:color w:val="000000"/>
            <w:sz w:val="20"/>
            <w:szCs w:val="20"/>
          </w:rPr>
          <w:delText>.</w:delText>
        </w:r>
      </w:del>
      <w:r w:rsidRPr="00EC5FAD">
        <w:rPr>
          <w:rFonts w:ascii="Times New Roman" w:eastAsia="Times New Roman" w:hAnsi="Times New Roman" w:cs="Times New Roman"/>
          <w:color w:val="000000"/>
          <w:sz w:val="20"/>
          <w:szCs w:val="20"/>
        </w:rPr>
        <w:t xml:space="preserve"> </w:t>
      </w:r>
      <w:del w:id="16" w:author="Patty Delafuente" w:date="2023-12-17T13:14:00Z">
        <w:r w:rsidRPr="00EC5FAD" w:rsidDel="005E2941">
          <w:rPr>
            <w:rFonts w:ascii="Times New Roman" w:eastAsia="Times New Roman" w:hAnsi="Times New Roman" w:cs="Times New Roman"/>
            <w:color w:val="000000"/>
            <w:sz w:val="20"/>
            <w:szCs w:val="20"/>
          </w:rPr>
          <w:delText xml:space="preserve">However, due to their propensity for lengthy response times and frequency disruptions, which has prompted a large amount of study on how to make Large Language Model (LLM) better at taking turns. </w:delText>
        </w:r>
      </w:del>
      <w:r w:rsidRPr="00EC5FAD">
        <w:rPr>
          <w:rFonts w:ascii="Times New Roman" w:eastAsia="Times New Roman" w:hAnsi="Times New Roman" w:cs="Times New Roman"/>
          <w:color w:val="000000"/>
          <w:sz w:val="20"/>
          <w:szCs w:val="20"/>
        </w:rPr>
        <w:t xml:space="preserve">Recent emergence of foundational large language models (LLM) that have improved the context. </w:t>
      </w:r>
      <w:ins w:id="17" w:author="Patty Delafuente" w:date="2023-12-17T13:20:00Z">
        <w:r w:rsidR="00280863" w:rsidRPr="00EC5FAD">
          <w:rPr>
            <w:rFonts w:ascii="Times New Roman" w:eastAsia="Times New Roman" w:hAnsi="Times New Roman" w:cs="Times New Roman"/>
            <w:color w:val="000000"/>
            <w:sz w:val="20"/>
            <w:szCs w:val="20"/>
          </w:rPr>
          <w:t xml:space="preserve">TurnGPT, to include turn-shift tokens and to identify applicable transition relevance places (TRPs) otherwise known as </w:t>
        </w:r>
        <w:r w:rsidR="00280863">
          <w:rPr>
            <w:rFonts w:ascii="Times New Roman" w:eastAsia="Times New Roman" w:hAnsi="Times New Roman" w:cs="Times New Roman"/>
            <w:color w:val="000000"/>
            <w:sz w:val="20"/>
            <w:szCs w:val="20"/>
          </w:rPr>
          <w:t>transition relevance places</w:t>
        </w:r>
        <w:r w:rsidR="00280863" w:rsidRPr="00EC5FAD">
          <w:rPr>
            <w:rFonts w:ascii="Times New Roman" w:eastAsia="Times New Roman" w:hAnsi="Times New Roman" w:cs="Times New Roman"/>
            <w:color w:val="000000"/>
            <w:sz w:val="20"/>
            <w:szCs w:val="20"/>
          </w:rPr>
          <w:t xml:space="preserve"> in a dialog corpus [18]. A variation uses TurnGPT to project the end of turn during a conversation [19].  </w:t>
        </w:r>
      </w:ins>
      <w:r w:rsidRPr="00EC5FAD">
        <w:rPr>
          <w:rFonts w:ascii="Times New Roman" w:eastAsia="Times New Roman" w:hAnsi="Times New Roman" w:cs="Times New Roman"/>
          <w:color w:val="000000"/>
          <w:sz w:val="20"/>
          <w:szCs w:val="20"/>
        </w:rPr>
        <w:t xml:space="preserve">The Llama2 model includes a new technique ghost attention (GAtt) that enables longer turn shifts with chatbots but does not include turn-taking cues [17]. There </w:t>
      </w:r>
      <w:del w:id="18" w:author="Patty Delafuente" w:date="2023-12-17T13:14:00Z">
        <w:r w:rsidRPr="00EC5FAD" w:rsidDel="00AC5449">
          <w:rPr>
            <w:rFonts w:ascii="Times New Roman" w:eastAsia="Times New Roman" w:hAnsi="Times New Roman" w:cs="Times New Roman"/>
            <w:color w:val="000000"/>
            <w:sz w:val="20"/>
            <w:szCs w:val="20"/>
          </w:rPr>
          <w:delText>is promising</w:delText>
        </w:r>
      </w:del>
      <w:ins w:id="19" w:author="Patty Delafuente" w:date="2023-12-17T13:14:00Z">
        <w:r w:rsidR="00AC5449">
          <w:rPr>
            <w:rFonts w:ascii="Times New Roman" w:eastAsia="Times New Roman" w:hAnsi="Times New Roman" w:cs="Times New Roman"/>
            <w:color w:val="000000"/>
            <w:sz w:val="20"/>
            <w:szCs w:val="20"/>
          </w:rPr>
          <w:t>is</w:t>
        </w:r>
      </w:ins>
      <w:r w:rsidRPr="00EC5FAD">
        <w:rPr>
          <w:rFonts w:ascii="Times New Roman" w:eastAsia="Times New Roman" w:hAnsi="Times New Roman" w:cs="Times New Roman"/>
          <w:color w:val="000000"/>
          <w:sz w:val="20"/>
          <w:szCs w:val="20"/>
        </w:rPr>
        <w:t xml:space="preserve"> work with extending a GPT model, </w:t>
      </w:r>
      <w:del w:id="20" w:author="Patty Delafuente" w:date="2023-12-17T13:20:00Z">
        <w:r w:rsidRPr="00EC5FAD" w:rsidDel="00280863">
          <w:rPr>
            <w:rFonts w:ascii="Times New Roman" w:eastAsia="Times New Roman" w:hAnsi="Times New Roman" w:cs="Times New Roman"/>
            <w:color w:val="000000"/>
            <w:sz w:val="20"/>
            <w:szCs w:val="20"/>
          </w:rPr>
          <w:delText xml:space="preserve">TurnGPT, to include turn-shift tokens and to identify applicable transition relevance places (TRPs) otherwise known as </w:delText>
        </w:r>
      </w:del>
      <w:del w:id="21" w:author="Patty Delafuente" w:date="2023-12-17T13:15:00Z">
        <w:r w:rsidRPr="00EC5FAD" w:rsidDel="00AC5449">
          <w:rPr>
            <w:rFonts w:ascii="Times New Roman" w:eastAsia="Times New Roman" w:hAnsi="Times New Roman" w:cs="Times New Roman"/>
            <w:color w:val="000000"/>
            <w:sz w:val="20"/>
            <w:szCs w:val="20"/>
          </w:rPr>
          <w:delText>turn-shift locations</w:delText>
        </w:r>
      </w:del>
      <w:del w:id="22" w:author="Patty Delafuente" w:date="2023-12-17T13:20:00Z">
        <w:r w:rsidRPr="00EC5FAD" w:rsidDel="00280863">
          <w:rPr>
            <w:rFonts w:ascii="Times New Roman" w:eastAsia="Times New Roman" w:hAnsi="Times New Roman" w:cs="Times New Roman"/>
            <w:color w:val="000000"/>
            <w:sz w:val="20"/>
            <w:szCs w:val="20"/>
          </w:rPr>
          <w:delText xml:space="preserve"> in a dialog corpus [18]. A variation uses TurnGPT to project </w:delText>
        </w:r>
        <w:r w:rsidRPr="00EC5FAD" w:rsidDel="00280863">
          <w:rPr>
            <w:rFonts w:ascii="Times New Roman" w:eastAsia="Times New Roman" w:hAnsi="Times New Roman" w:cs="Times New Roman"/>
            <w:color w:val="000000"/>
            <w:sz w:val="20"/>
            <w:szCs w:val="20"/>
          </w:rPr>
          <w:delText xml:space="preserve">the end of turn during a conversation [19].  </w:delText>
        </w:r>
      </w:del>
      <w:r w:rsidRPr="00EC5FAD">
        <w:rPr>
          <w:rFonts w:ascii="Times New Roman" w:eastAsia="Times New Roman" w:hAnsi="Times New Roman" w:cs="Times New Roman"/>
          <w:color w:val="000000"/>
          <w:sz w:val="20"/>
          <w:szCs w:val="20"/>
        </w:rPr>
        <w:t xml:space="preserve">This project </w:t>
      </w:r>
      <w:ins w:id="23" w:author="Patty Delafuente" w:date="2023-12-17T13:18:00Z">
        <w:r w:rsidR="009A7FFC">
          <w:rPr>
            <w:rFonts w:ascii="Times New Roman" w:eastAsia="Times New Roman" w:hAnsi="Times New Roman" w:cs="Times New Roman"/>
            <w:color w:val="000000"/>
            <w:sz w:val="20"/>
            <w:szCs w:val="20"/>
          </w:rPr>
          <w:t>reviewed</w:t>
        </w:r>
      </w:ins>
      <w:ins w:id="24" w:author="Patty Delafuente" w:date="2023-12-17T13:15:00Z">
        <w:r w:rsidR="00DE4F93">
          <w:rPr>
            <w:rFonts w:ascii="Times New Roman" w:eastAsia="Times New Roman" w:hAnsi="Times New Roman" w:cs="Times New Roman"/>
            <w:color w:val="000000"/>
            <w:sz w:val="20"/>
            <w:szCs w:val="20"/>
          </w:rPr>
          <w:t xml:space="preserve"> the TurnGPT </w:t>
        </w:r>
      </w:ins>
      <w:ins w:id="25" w:author="Patty Delafuente" w:date="2023-12-17T13:16:00Z">
        <w:r w:rsidR="00AC3A73">
          <w:rPr>
            <w:rFonts w:ascii="Times New Roman" w:eastAsia="Times New Roman" w:hAnsi="Times New Roman" w:cs="Times New Roman"/>
            <w:color w:val="000000"/>
            <w:sz w:val="20"/>
            <w:szCs w:val="20"/>
          </w:rPr>
          <w:t xml:space="preserve">to determine how to apply this to Llama2 models. </w:t>
        </w:r>
      </w:ins>
      <w:ins w:id="26" w:author="Patty Delafuente" w:date="2023-12-17T13:17:00Z">
        <w:r w:rsidR="009758E0">
          <w:rPr>
            <w:rFonts w:ascii="Times New Roman" w:eastAsia="Times New Roman" w:hAnsi="Times New Roman" w:cs="Times New Roman"/>
            <w:color w:val="000000"/>
            <w:sz w:val="20"/>
            <w:szCs w:val="20"/>
          </w:rPr>
          <w:t xml:space="preserve">We leveraged </w:t>
        </w:r>
      </w:ins>
      <w:ins w:id="27" w:author="Patty Delafuente" w:date="2023-12-17T13:18:00Z">
        <w:r w:rsidR="004210C7">
          <w:rPr>
            <w:rFonts w:ascii="Times New Roman" w:eastAsia="Times New Roman" w:hAnsi="Times New Roman" w:cs="Times New Roman"/>
            <w:color w:val="000000"/>
            <w:sz w:val="20"/>
            <w:szCs w:val="20"/>
          </w:rPr>
          <w:t xml:space="preserve">an </w:t>
        </w:r>
      </w:ins>
      <w:ins w:id="28" w:author="Patty Delafuente" w:date="2023-12-17T13:17:00Z">
        <w:r w:rsidR="009758E0">
          <w:rPr>
            <w:rFonts w:ascii="Times New Roman" w:eastAsia="Times New Roman" w:hAnsi="Times New Roman" w:cs="Times New Roman"/>
            <w:color w:val="000000"/>
            <w:sz w:val="20"/>
            <w:szCs w:val="20"/>
          </w:rPr>
          <w:t xml:space="preserve">approach </w:t>
        </w:r>
      </w:ins>
      <w:ins w:id="29" w:author="Patty Delafuente" w:date="2023-12-17T13:18:00Z">
        <w:r w:rsidR="004210C7">
          <w:rPr>
            <w:rFonts w:ascii="Times New Roman" w:eastAsia="Times New Roman" w:hAnsi="Times New Roman" w:cs="Times New Roman"/>
            <w:color w:val="000000"/>
            <w:sz w:val="20"/>
            <w:szCs w:val="20"/>
          </w:rPr>
          <w:t xml:space="preserve">to </w:t>
        </w:r>
      </w:ins>
      <w:ins w:id="30" w:author="Patty Delafuente" w:date="2023-12-17T13:17:00Z">
        <w:r w:rsidR="009758E0">
          <w:rPr>
            <w:rFonts w:ascii="Times New Roman" w:eastAsia="Times New Roman" w:hAnsi="Times New Roman" w:cs="Times New Roman"/>
            <w:color w:val="000000"/>
            <w:sz w:val="20"/>
            <w:szCs w:val="20"/>
          </w:rPr>
          <w:t xml:space="preserve">classify </w:t>
        </w:r>
        <w:r w:rsidR="008A1FA5">
          <w:rPr>
            <w:rFonts w:ascii="Times New Roman" w:eastAsia="Times New Roman" w:hAnsi="Times New Roman" w:cs="Times New Roman"/>
            <w:color w:val="000000"/>
            <w:sz w:val="20"/>
            <w:szCs w:val="20"/>
          </w:rPr>
          <w:t xml:space="preserve">sentences as potential TRPs that can be incorporated into </w:t>
        </w:r>
      </w:ins>
      <w:ins w:id="31" w:author="Patty Delafuente" w:date="2023-12-17T13:19:00Z">
        <w:r w:rsidR="00E35D4D">
          <w:rPr>
            <w:rFonts w:ascii="Times New Roman" w:eastAsia="Times New Roman" w:hAnsi="Times New Roman" w:cs="Times New Roman"/>
            <w:color w:val="000000"/>
            <w:sz w:val="20"/>
            <w:szCs w:val="20"/>
          </w:rPr>
          <w:t xml:space="preserve">any LLM using </w:t>
        </w:r>
        <w:proofErr w:type="spellStart"/>
        <w:proofErr w:type="gramStart"/>
        <w:r w:rsidR="00E35D4D">
          <w:rPr>
            <w:rFonts w:ascii="Times New Roman" w:eastAsia="Times New Roman" w:hAnsi="Times New Roman" w:cs="Times New Roman"/>
            <w:color w:val="000000"/>
            <w:sz w:val="20"/>
            <w:szCs w:val="20"/>
          </w:rPr>
          <w:t>a</w:t>
        </w:r>
        <w:proofErr w:type="spellEnd"/>
        <w:proofErr w:type="gramEnd"/>
        <w:r w:rsidR="00E35D4D">
          <w:rPr>
            <w:rFonts w:ascii="Times New Roman" w:eastAsia="Times New Roman" w:hAnsi="Times New Roman" w:cs="Times New Roman"/>
            <w:color w:val="000000"/>
            <w:sz w:val="20"/>
            <w:szCs w:val="20"/>
          </w:rPr>
          <w:t xml:space="preserve"> agent based services. </w:t>
        </w:r>
      </w:ins>
      <w:ins w:id="32" w:author="Patty Delafuente" w:date="2023-12-17T13:17:00Z">
        <w:r w:rsidR="008A1FA5">
          <w:rPr>
            <w:rFonts w:ascii="Times New Roman" w:eastAsia="Times New Roman" w:hAnsi="Times New Roman" w:cs="Times New Roman"/>
            <w:color w:val="000000"/>
            <w:sz w:val="20"/>
            <w:szCs w:val="20"/>
          </w:rPr>
          <w:t xml:space="preserve"> </w:t>
        </w:r>
      </w:ins>
      <w:del w:id="33" w:author="Patty Delafuente" w:date="2023-12-17T13:16:00Z">
        <w:r w:rsidRPr="00EC5FAD" w:rsidDel="00AC3A73">
          <w:rPr>
            <w:rFonts w:ascii="Times New Roman" w:eastAsia="Times New Roman" w:hAnsi="Times New Roman" w:cs="Times New Roman"/>
            <w:color w:val="000000"/>
            <w:sz w:val="20"/>
            <w:szCs w:val="20"/>
          </w:rPr>
          <w:delText>aims</w:delText>
        </w:r>
      </w:del>
      <w:r w:rsidRPr="00EC5FAD">
        <w:rPr>
          <w:rFonts w:ascii="Times New Roman" w:eastAsia="Times New Roman" w:hAnsi="Times New Roman" w:cs="Times New Roman"/>
          <w:color w:val="000000"/>
          <w:sz w:val="20"/>
          <w:szCs w:val="20"/>
        </w:rPr>
        <w:t xml:space="preserve"> </w:t>
      </w:r>
      <w:del w:id="34" w:author="Patty Delafuente" w:date="2023-12-17T13:18:00Z">
        <w:r w:rsidRPr="00EC5FAD" w:rsidDel="009A7FFC">
          <w:rPr>
            <w:rFonts w:ascii="Times New Roman" w:eastAsia="Times New Roman" w:hAnsi="Times New Roman" w:cs="Times New Roman"/>
            <w:color w:val="000000"/>
            <w:sz w:val="20"/>
            <w:szCs w:val="20"/>
          </w:rPr>
          <w:delText xml:space="preserve">to create an approach to identify turn-shifts that can be incorporated into a conversational AI application to enable a more human-like experience in the dialog exchange between chatbot and human. </w:delText>
        </w:r>
        <w:r w:rsidDel="009A7FFC">
          <w:rPr>
            <w:rFonts w:ascii="Times New Roman" w:eastAsia="Times New Roman" w:hAnsi="Times New Roman" w:cs="Times New Roman"/>
            <w:color w:val="000000"/>
            <w:sz w:val="20"/>
            <w:szCs w:val="20"/>
          </w:rPr>
          <w:delText xml:space="preserve"> </w:delText>
        </w:r>
      </w:del>
    </w:p>
    <w:p w14:paraId="00000003" w14:textId="1458494B" w:rsidR="00350735" w:rsidRDefault="00130934">
      <w:pPr>
        <w:keepNext/>
        <w:numPr>
          <w:ilvl w:val="0"/>
          <w:numId w:val="1"/>
        </w:numPr>
        <w:pBdr>
          <w:top w:val="nil"/>
          <w:left w:val="nil"/>
          <w:bottom w:val="nil"/>
          <w:right w:val="nil"/>
          <w:between w:val="nil"/>
        </w:pBdr>
        <w:spacing w:before="240" w:after="180" w:line="240" w:lineRule="auto"/>
        <w:jc w:val="both"/>
      </w:pPr>
      <w:del w:id="35" w:author="Patty Delafuente" w:date="2023-12-17T15:43:00Z">
        <w:r w:rsidDel="00F937DA">
          <w:rPr>
            <w:rFonts w:ascii="Times New Roman" w:eastAsia="Times New Roman" w:hAnsi="Times New Roman" w:cs="Times New Roman"/>
            <w:b/>
            <w:color w:val="000000"/>
            <w:sz w:val="24"/>
            <w:szCs w:val="24"/>
          </w:rPr>
          <w:delText>Introduction</w:delText>
        </w:r>
      </w:del>
      <w:ins w:id="36" w:author="Patty Delafuente" w:date="2023-12-17T15:43:00Z">
        <w:r w:rsidR="00F937DA">
          <w:rPr>
            <w:rFonts w:ascii="Times New Roman" w:eastAsia="Times New Roman" w:hAnsi="Times New Roman" w:cs="Times New Roman"/>
            <w:b/>
            <w:color w:val="000000"/>
            <w:sz w:val="24"/>
            <w:szCs w:val="24"/>
          </w:rPr>
          <w:t>Motivation</w:t>
        </w:r>
      </w:ins>
    </w:p>
    <w:p w14:paraId="3465B395" w14:textId="77777777" w:rsidR="00202D71" w:rsidRPr="00202D71" w:rsidRDefault="00202D71" w:rsidP="00054927">
      <w:pPr>
        <w:pBdr>
          <w:top w:val="nil"/>
          <w:left w:val="nil"/>
          <w:bottom w:val="nil"/>
          <w:right w:val="nil"/>
          <w:between w:val="nil"/>
        </w:pBdr>
        <w:spacing w:after="0" w:line="252" w:lineRule="auto"/>
        <w:jc w:val="both"/>
        <w:rPr>
          <w:rFonts w:ascii="Times New Roman" w:eastAsia="Times New Roman" w:hAnsi="Times New Roman" w:cs="Times New Roman"/>
          <w:color w:val="000000"/>
        </w:rPr>
        <w:pPrChange w:id="37" w:author="Patty Delafuente" w:date="2023-12-19T22:07:00Z">
          <w:pPr>
            <w:pBdr>
              <w:top w:val="nil"/>
              <w:left w:val="nil"/>
              <w:bottom w:val="nil"/>
              <w:right w:val="nil"/>
              <w:between w:val="nil"/>
            </w:pBdr>
            <w:spacing w:after="0" w:line="252" w:lineRule="auto"/>
            <w:ind w:firstLine="230"/>
            <w:jc w:val="both"/>
          </w:pPr>
        </w:pPrChange>
      </w:pPr>
      <w:bookmarkStart w:id="38" w:name="bookmark=id.3dy6vkm" w:colFirst="0" w:colLast="0"/>
      <w:bookmarkStart w:id="39" w:name="bookmark=id.2et92p0" w:colFirst="0" w:colLast="0"/>
      <w:bookmarkStart w:id="40" w:name="bookmark=id.3znysh7" w:colFirst="0" w:colLast="0"/>
      <w:bookmarkStart w:id="41" w:name="bookmark=id.tyjcwt" w:colFirst="0" w:colLast="0"/>
      <w:bookmarkEnd w:id="38"/>
      <w:bookmarkEnd w:id="39"/>
      <w:bookmarkEnd w:id="40"/>
      <w:bookmarkEnd w:id="41"/>
      <w:r w:rsidRPr="00202D71">
        <w:rPr>
          <w:rFonts w:ascii="Times New Roman" w:eastAsia="Times New Roman" w:hAnsi="Times New Roman" w:cs="Times New Roman"/>
          <w:color w:val="000000"/>
        </w:rPr>
        <w:t xml:space="preserve">Turn-taking is a fundamental aspect of human communication, which involves the coordination and exchange of speaking roles among interlocutors. Turn-taking enables efficient, natural, and engaging conversations, as well as the expression of social cues and emotions. Turn-taking is essentially switching in conversation from one speaker to another. </w:t>
      </w:r>
    </w:p>
    <w:p w14:paraId="3CA71AE5" w14:textId="77777777" w:rsidR="00202D71" w:rsidRPr="00202D71" w:rsidRDefault="00202D71" w:rsidP="00202D71">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p>
    <w:p w14:paraId="00000004" w14:textId="4C351E3C" w:rsidR="00350735" w:rsidRDefault="00202D71" w:rsidP="00054927">
      <w:pPr>
        <w:pBdr>
          <w:top w:val="nil"/>
          <w:left w:val="nil"/>
          <w:bottom w:val="nil"/>
          <w:right w:val="nil"/>
          <w:between w:val="nil"/>
        </w:pBdr>
        <w:spacing w:after="0" w:line="252" w:lineRule="auto"/>
        <w:jc w:val="both"/>
        <w:rPr>
          <w:ins w:id="42" w:author="Patty Delafuente" w:date="2023-12-17T13:35:00Z"/>
          <w:rFonts w:ascii="Times New Roman" w:eastAsia="Times New Roman" w:hAnsi="Times New Roman" w:cs="Times New Roman"/>
          <w:color w:val="000000"/>
        </w:rPr>
        <w:pPrChange w:id="43" w:author="Patty Delafuente" w:date="2023-12-19T22:07:00Z">
          <w:pPr>
            <w:pBdr>
              <w:top w:val="nil"/>
              <w:left w:val="nil"/>
              <w:bottom w:val="nil"/>
              <w:right w:val="nil"/>
              <w:between w:val="nil"/>
            </w:pBdr>
            <w:spacing w:after="0" w:line="252" w:lineRule="auto"/>
            <w:ind w:firstLine="230"/>
            <w:jc w:val="both"/>
          </w:pPr>
        </w:pPrChange>
      </w:pPr>
      <w:del w:id="44" w:author="Patty Delafuente" w:date="2023-12-17T13:22:00Z">
        <w:r w:rsidRPr="00202D71" w:rsidDel="00CC33E8">
          <w:rPr>
            <w:rFonts w:ascii="Times New Roman" w:eastAsia="Times New Roman" w:hAnsi="Times New Roman" w:cs="Times New Roman"/>
            <w:color w:val="000000"/>
          </w:rPr>
          <w:delText>In the groundbreaking study, the author [20] outline the main characteristics of human-human communication, noting that for the most part, only one speaker speaks at a time and that the response time-interval between next response is short</w:delText>
        </w:r>
        <w:r w:rsidRPr="00202D71" w:rsidDel="005F2092">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To enable a </w:t>
      </w:r>
      <w:r>
        <w:rPr>
          <w:rFonts w:ascii="Times New Roman" w:eastAsia="Times New Roman" w:hAnsi="Times New Roman" w:cs="Times New Roman"/>
        </w:rPr>
        <w:t>human-like</w:t>
      </w:r>
      <w:r>
        <w:rPr>
          <w:rFonts w:ascii="Times New Roman" w:eastAsia="Times New Roman" w:hAnsi="Times New Roman" w:cs="Times New Roman"/>
          <w:color w:val="000000"/>
        </w:rPr>
        <w:t xml:space="preserve"> experience for users interacting with conversational AI </w:t>
      </w:r>
      <w:r>
        <w:rPr>
          <w:rFonts w:ascii="Times New Roman" w:eastAsia="Times New Roman" w:hAnsi="Times New Roman" w:cs="Times New Roman"/>
        </w:rPr>
        <w:t>applications</w:t>
      </w:r>
      <w:r>
        <w:rPr>
          <w:rFonts w:ascii="Times New Roman" w:eastAsia="Times New Roman" w:hAnsi="Times New Roman" w:cs="Times New Roman"/>
          <w:color w:val="000000"/>
        </w:rPr>
        <w:t xml:space="preserve"> </w:t>
      </w:r>
      <w:r>
        <w:rPr>
          <w:rFonts w:ascii="Times New Roman" w:eastAsia="Times New Roman" w:hAnsi="Times New Roman" w:cs="Times New Roman"/>
        </w:rPr>
        <w:t>whether through</w:t>
      </w:r>
      <w:r>
        <w:rPr>
          <w:rFonts w:ascii="Times New Roman" w:eastAsia="Times New Roman" w:hAnsi="Times New Roman" w:cs="Times New Roman"/>
          <w:color w:val="000000"/>
        </w:rPr>
        <w:t xml:space="preserve"> a web application or talking robot, turn-taking is an important component.  Providing turn taking cues to the application, enables the application to know </w:t>
      </w:r>
      <w:r>
        <w:rPr>
          <w:rFonts w:ascii="Times New Roman" w:eastAsia="Times New Roman" w:hAnsi="Times New Roman" w:cs="Times New Roman"/>
        </w:rPr>
        <w:t>when to provide</w:t>
      </w:r>
      <w:r>
        <w:rPr>
          <w:rFonts w:ascii="Times New Roman" w:eastAsia="Times New Roman" w:hAnsi="Times New Roman" w:cs="Times New Roman"/>
          <w:color w:val="000000"/>
        </w:rPr>
        <w:t xml:space="preserve"> a response.  M</w:t>
      </w:r>
      <w:ins w:id="45" w:author="Patty Delafuente" w:date="2023-12-17T13:22:00Z">
        <w:r w:rsidR="005F2092">
          <w:rPr>
            <w:rFonts w:ascii="Times New Roman" w:eastAsia="Times New Roman" w:hAnsi="Times New Roman" w:cs="Times New Roman"/>
            <w:color w:val="000000"/>
          </w:rPr>
          <w:t>ost</w:t>
        </w:r>
      </w:ins>
      <w:del w:id="46" w:author="Patty Delafuente" w:date="2023-12-17T13:22:00Z">
        <w:r w:rsidDel="005F2092">
          <w:rPr>
            <w:rFonts w:ascii="Times New Roman" w:eastAsia="Times New Roman" w:hAnsi="Times New Roman" w:cs="Times New Roman"/>
            <w:color w:val="000000"/>
          </w:rPr>
          <w:delText>any</w:delText>
        </w:r>
      </w:del>
      <w:r>
        <w:rPr>
          <w:rFonts w:ascii="Times New Roman" w:eastAsia="Times New Roman" w:hAnsi="Times New Roman" w:cs="Times New Roman"/>
          <w:color w:val="000000"/>
        </w:rPr>
        <w:t xml:space="preserve"> chatbots are prompt driven </w:t>
      </w:r>
      <w:r>
        <w:rPr>
          <w:rFonts w:ascii="Times New Roman" w:eastAsia="Times New Roman" w:hAnsi="Times New Roman" w:cs="Times New Roman"/>
          <w:color w:val="000000"/>
        </w:rPr>
        <w:lastRenderedPageBreak/>
        <w:t xml:space="preserve">and provide specific predicted outputs in response to an input query.  LLMS have enhanced the context of these responses. What about scenarios where the interaction is not just prompt driven but an actual two-way conversation between a chatbot and a human with overlaps? </w:t>
      </w:r>
      <w:del w:id="47" w:author="Patty Delafuente" w:date="2023-12-17T13:23:00Z">
        <w:r w:rsidDel="00BE6909">
          <w:rPr>
            <w:rFonts w:ascii="Times New Roman" w:eastAsia="Times New Roman" w:hAnsi="Times New Roman" w:cs="Times New Roman"/>
            <w:color w:val="000000"/>
          </w:rPr>
          <w:delText xml:space="preserve">speaking roles among interlocutors. </w:delText>
        </w:r>
      </w:del>
      <w:r>
        <w:rPr>
          <w:rFonts w:ascii="Times New Roman" w:eastAsia="Times New Roman" w:hAnsi="Times New Roman" w:cs="Times New Roman"/>
          <w:color w:val="000000"/>
        </w:rPr>
        <w:t>Is it possible to identify the places in a dialog corpus of where a turn-shift can occur in generated language? TurnGPT is an attempt at that but there needs to be further research to implement this into a Conversational AI application</w:t>
      </w:r>
      <w:ins w:id="48" w:author="Patty Delafuente" w:date="2023-12-19T22:20:00Z">
        <w:r w:rsidR="008B06E8">
          <w:rPr>
            <w:rFonts w:ascii="Times New Roman" w:eastAsia="Times New Roman" w:hAnsi="Times New Roman" w:cs="Times New Roman"/>
            <w:color w:val="000000"/>
          </w:rPr>
          <w:t xml:space="preserve"> </w:t>
        </w:r>
      </w:ins>
      <w:ins w:id="49" w:author="Patty Delafuente" w:date="2023-12-19T22:25:00Z">
        <w:r w:rsidR="008B00A1">
          <w:rPr>
            <w:rFonts w:ascii="Times New Roman" w:eastAsia="Times New Roman" w:hAnsi="Times New Roman" w:cs="Times New Roman"/>
            <w:color w:val="000000"/>
          </w:rPr>
          <w:fldChar w:fldCharType="begin"/>
        </w:r>
        <w:r w:rsidR="008B00A1">
          <w:rPr>
            <w:rFonts w:ascii="Times New Roman" w:eastAsia="Times New Roman" w:hAnsi="Times New Roman" w:cs="Times New Roman"/>
            <w:color w:val="000000"/>
          </w:rPr>
          <w:instrText>HYPERLINK  \l "r17"</w:instrText>
        </w:r>
        <w:r w:rsidR="008B00A1">
          <w:rPr>
            <w:rFonts w:ascii="Times New Roman" w:eastAsia="Times New Roman" w:hAnsi="Times New Roman" w:cs="Times New Roman"/>
            <w:color w:val="000000"/>
          </w:rPr>
        </w:r>
        <w:r w:rsidR="008B00A1">
          <w:rPr>
            <w:rFonts w:ascii="Times New Roman" w:eastAsia="Times New Roman" w:hAnsi="Times New Roman" w:cs="Times New Roman"/>
            <w:color w:val="000000"/>
          </w:rPr>
          <w:fldChar w:fldCharType="separate"/>
        </w:r>
        <w:r w:rsidR="008B06E8" w:rsidRPr="008B00A1">
          <w:rPr>
            <w:rStyle w:val="Hyperlink"/>
            <w:spacing w:val="0"/>
            <w:kern w:val="0"/>
            <w:lang w:eastAsia="en-IN"/>
          </w:rPr>
          <w:t>(Erkstedt and Skantze</w:t>
        </w:r>
        <w:r w:rsidR="00FE1C5A" w:rsidRPr="008B00A1">
          <w:rPr>
            <w:rStyle w:val="Hyperlink"/>
            <w:spacing w:val="0"/>
            <w:kern w:val="0"/>
            <w:lang w:eastAsia="en-IN"/>
          </w:rPr>
          <w:t>, 2020</w:t>
        </w:r>
        <w:r w:rsidR="008B00A1">
          <w:rPr>
            <w:rFonts w:ascii="Times New Roman" w:eastAsia="Times New Roman" w:hAnsi="Times New Roman" w:cs="Times New Roman"/>
            <w:color w:val="000000"/>
          </w:rPr>
          <w:fldChar w:fldCharType="end"/>
        </w:r>
      </w:ins>
      <w:ins w:id="50" w:author="Patty Delafuente" w:date="2023-12-19T22:21:00Z">
        <w:r w:rsidR="00FE1C5A">
          <w:rPr>
            <w:rFonts w:ascii="Times New Roman" w:eastAsia="Times New Roman" w:hAnsi="Times New Roman" w:cs="Times New Roman"/>
            <w:color w:val="000000"/>
          </w:rPr>
          <w:t>)</w:t>
        </w:r>
      </w:ins>
      <w:del w:id="51" w:author="Patty Delafuente" w:date="2023-12-19T22:25:00Z">
        <w:r w:rsidDel="008B00A1">
          <w:rPr>
            <w:rFonts w:ascii="Times New Roman" w:eastAsia="Times New Roman" w:hAnsi="Times New Roman" w:cs="Times New Roman"/>
            <w:color w:val="000000"/>
          </w:rPr>
          <w:delText xml:space="preserve"> [18]</w:delText>
        </w:r>
      </w:del>
      <w:r>
        <w:rPr>
          <w:rFonts w:ascii="Times New Roman" w:eastAsia="Times New Roman" w:hAnsi="Times New Roman" w:cs="Times New Roman"/>
          <w:color w:val="000000"/>
        </w:rPr>
        <w:t xml:space="preserve">. </w:t>
      </w:r>
    </w:p>
    <w:p w14:paraId="1EBD5264" w14:textId="77777777" w:rsidR="0030063C" w:rsidRDefault="0030063C" w:rsidP="00202D71">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p>
    <w:p w14:paraId="69FDAE11" w14:textId="4B30B5FA" w:rsidR="00CB6BE2" w:rsidRDefault="008840B3" w:rsidP="00054927">
      <w:pPr>
        <w:pBdr>
          <w:top w:val="nil"/>
          <w:left w:val="nil"/>
          <w:bottom w:val="nil"/>
          <w:right w:val="nil"/>
          <w:between w:val="nil"/>
        </w:pBdr>
        <w:spacing w:after="0" w:line="252" w:lineRule="auto"/>
        <w:jc w:val="both"/>
        <w:rPr>
          <w:ins w:id="52" w:author="Patty Delafuente" w:date="2023-12-19T22:27:00Z"/>
          <w:rFonts w:ascii="Times New Roman" w:eastAsia="Times New Roman" w:hAnsi="Times New Roman" w:cs="Times New Roman"/>
        </w:rPr>
      </w:pPr>
      <w:r>
        <w:rPr>
          <w:rFonts w:ascii="Times New Roman" w:eastAsia="Times New Roman" w:hAnsi="Times New Roman" w:cs="Times New Roman"/>
          <w:color w:val="000000"/>
        </w:rPr>
        <w:t xml:space="preserve">The researchers at Meta have added a new technique, GAtt, in Llama2 to enable longer turn-shifts in a conversation for a more social conversation. </w:t>
      </w:r>
      <w:ins w:id="53" w:author="Patty Delafuente" w:date="2023-12-17T13:23:00Z">
        <w:r w:rsidR="008569C2">
          <w:rPr>
            <w:rFonts w:ascii="Times New Roman" w:eastAsia="Times New Roman" w:hAnsi="Times New Roman" w:cs="Times New Roman"/>
            <w:color w:val="000000"/>
          </w:rPr>
          <w:t>It enables this through en</w:t>
        </w:r>
      </w:ins>
      <w:ins w:id="54" w:author="Patty Delafuente" w:date="2023-12-17T13:24:00Z">
        <w:r w:rsidR="008569C2">
          <w:rPr>
            <w:rFonts w:ascii="Times New Roman" w:eastAsia="Times New Roman" w:hAnsi="Times New Roman" w:cs="Times New Roman"/>
            <w:color w:val="000000"/>
          </w:rPr>
          <w:t>abling larger content so that prompt history can be embedded to input</w:t>
        </w:r>
        <w:r w:rsidR="008E316B">
          <w:rPr>
            <w:rFonts w:ascii="Times New Roman" w:eastAsia="Times New Roman" w:hAnsi="Times New Roman" w:cs="Times New Roman"/>
            <w:color w:val="000000"/>
          </w:rPr>
          <w:t xml:space="preserve"> so that an LLM can generate a response with the previous input in mind. </w:t>
        </w:r>
      </w:ins>
      <w:r>
        <w:rPr>
          <w:rFonts w:ascii="Times New Roman" w:eastAsia="Times New Roman" w:hAnsi="Times New Roman" w:cs="Times New Roman"/>
          <w:color w:val="000000"/>
        </w:rPr>
        <w:t>It is not actually predicting</w:t>
      </w:r>
      <w:ins w:id="55" w:author="Patty Delafuente" w:date="2023-12-19T22:25:00Z">
        <w:r w:rsidR="008B00A1">
          <w:rPr>
            <w:rFonts w:ascii="Times New Roman" w:eastAsia="Times New Roman" w:hAnsi="Times New Roman" w:cs="Times New Roman"/>
            <w:color w:val="000000"/>
          </w:rPr>
          <w:t xml:space="preserve"> (</w:t>
        </w:r>
      </w:ins>
      <w:ins w:id="56" w:author="Patty Delafuente" w:date="2023-12-19T22:26:00Z">
        <w:r w:rsidR="00A64E7B">
          <w:rPr>
            <w:rFonts w:ascii="Times New Roman" w:eastAsia="Times New Roman" w:hAnsi="Times New Roman" w:cs="Times New Roman"/>
            <w:color w:val="000000"/>
          </w:rPr>
          <w:fldChar w:fldCharType="begin"/>
        </w:r>
        <w:r w:rsidR="00A64E7B">
          <w:rPr>
            <w:rFonts w:ascii="Times New Roman" w:eastAsia="Times New Roman" w:hAnsi="Times New Roman" w:cs="Times New Roman"/>
            <w:color w:val="000000"/>
          </w:rPr>
          <w:instrText>HYPERLINK  \l "r16"</w:instrText>
        </w:r>
        <w:r w:rsidR="00A64E7B">
          <w:rPr>
            <w:rFonts w:ascii="Times New Roman" w:eastAsia="Times New Roman" w:hAnsi="Times New Roman" w:cs="Times New Roman"/>
            <w:color w:val="000000"/>
          </w:rPr>
        </w:r>
        <w:r w:rsidR="00A64E7B">
          <w:rPr>
            <w:rFonts w:ascii="Times New Roman" w:eastAsia="Times New Roman" w:hAnsi="Times New Roman" w:cs="Times New Roman"/>
            <w:color w:val="000000"/>
          </w:rPr>
          <w:fldChar w:fldCharType="separate"/>
        </w:r>
        <w:r w:rsidR="008B00A1" w:rsidRPr="00A64E7B">
          <w:rPr>
            <w:rStyle w:val="Hyperlink"/>
            <w:spacing w:val="0"/>
            <w:kern w:val="0"/>
            <w:lang w:eastAsia="en-IN"/>
          </w:rPr>
          <w:t>Meta Llama2, 202</w:t>
        </w:r>
        <w:r w:rsidR="00A64E7B" w:rsidRPr="00A64E7B">
          <w:rPr>
            <w:rStyle w:val="Hyperlink"/>
            <w:spacing w:val="0"/>
            <w:kern w:val="0"/>
            <w:lang w:eastAsia="en-IN"/>
          </w:rPr>
          <w:t>3</w:t>
        </w:r>
        <w:r w:rsidR="00A64E7B">
          <w:rPr>
            <w:rFonts w:ascii="Times New Roman" w:eastAsia="Times New Roman" w:hAnsi="Times New Roman" w:cs="Times New Roman"/>
            <w:color w:val="000000"/>
          </w:rPr>
          <w:fldChar w:fldCharType="end"/>
        </w:r>
      </w:ins>
      <w:ins w:id="57" w:author="Patty Delafuente" w:date="2023-12-19T22:25:00Z">
        <w:r w:rsidR="00A64E7B">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del w:id="58" w:author="Patty Delafuente" w:date="2023-12-17T13:25:00Z">
        <w:r w:rsidDel="00957589">
          <w:rPr>
            <w:rFonts w:ascii="Times New Roman" w:eastAsia="Times New Roman" w:hAnsi="Times New Roman" w:cs="Times New Roman"/>
            <w:color w:val="000000"/>
          </w:rPr>
          <w:delText xml:space="preserve">TRPs but enables the chatbot to retain the attributes of the conversation in a multi-turn conversation to maintain context and </w:delText>
        </w:r>
        <w:r w:rsidDel="00957589">
          <w:rPr>
            <w:rFonts w:ascii="Times New Roman" w:eastAsia="Times New Roman" w:hAnsi="Times New Roman" w:cs="Times New Roman"/>
          </w:rPr>
          <w:delText>relevance</w:delText>
        </w:r>
        <w:r w:rsidDel="00957589">
          <w:rPr>
            <w:rFonts w:ascii="Times New Roman" w:eastAsia="Times New Roman" w:hAnsi="Times New Roman" w:cs="Times New Roman"/>
            <w:color w:val="000000"/>
          </w:rPr>
          <w:delText xml:space="preserve"> </w:delText>
        </w:r>
      </w:del>
      <w:del w:id="59" w:author="Patty Delafuente" w:date="2023-12-19T22:26:00Z">
        <w:r w:rsidDel="00A64E7B">
          <w:rPr>
            <w:rFonts w:ascii="Times New Roman" w:eastAsia="Times New Roman" w:hAnsi="Times New Roman" w:cs="Times New Roman"/>
            <w:color w:val="000000"/>
          </w:rPr>
          <w:delText>[22]</w:delText>
        </w:r>
      </w:del>
      <w:r>
        <w:rPr>
          <w:rFonts w:ascii="Times New Roman" w:eastAsia="Times New Roman" w:hAnsi="Times New Roman" w:cs="Times New Roman"/>
          <w:color w:val="000000"/>
        </w:rPr>
        <w:t xml:space="preserve">.  This </w:t>
      </w:r>
      <w:r>
        <w:rPr>
          <w:rFonts w:ascii="Times New Roman" w:eastAsia="Times New Roman" w:hAnsi="Times New Roman" w:cs="Times New Roman"/>
        </w:rPr>
        <w:t xml:space="preserve">provides a more human-like and friendlier response but is still prompt driven and does not solve the primary issue of identifying turn-shifts and when to change speaker roles. </w:t>
      </w:r>
    </w:p>
    <w:p w14:paraId="4FD6175B" w14:textId="77777777" w:rsidR="00612EA7" w:rsidRDefault="00612EA7" w:rsidP="00054927">
      <w:pPr>
        <w:pBdr>
          <w:top w:val="nil"/>
          <w:left w:val="nil"/>
          <w:bottom w:val="nil"/>
          <w:right w:val="nil"/>
          <w:between w:val="nil"/>
        </w:pBdr>
        <w:spacing w:after="0" w:line="252" w:lineRule="auto"/>
        <w:jc w:val="both"/>
        <w:rPr>
          <w:ins w:id="60" w:author="Patty Delafuente" w:date="2023-12-17T13:26:00Z"/>
          <w:rFonts w:ascii="Times New Roman" w:eastAsia="Times New Roman" w:hAnsi="Times New Roman" w:cs="Times New Roman"/>
        </w:rPr>
        <w:pPrChange w:id="61" w:author="Patty Delafuente" w:date="2023-12-19T22:07:00Z">
          <w:pPr>
            <w:pBdr>
              <w:top w:val="nil"/>
              <w:left w:val="nil"/>
              <w:bottom w:val="nil"/>
              <w:right w:val="nil"/>
              <w:between w:val="nil"/>
            </w:pBdr>
            <w:spacing w:after="0" w:line="252" w:lineRule="auto"/>
            <w:ind w:firstLine="230"/>
            <w:jc w:val="both"/>
          </w:pPr>
        </w:pPrChange>
      </w:pPr>
    </w:p>
    <w:p w14:paraId="00000005" w14:textId="7DDDA008" w:rsidR="00350735" w:rsidRDefault="00220334" w:rsidP="00054927">
      <w:pPr>
        <w:pBdr>
          <w:top w:val="nil"/>
          <w:left w:val="nil"/>
          <w:bottom w:val="nil"/>
          <w:right w:val="nil"/>
          <w:between w:val="nil"/>
        </w:pBdr>
        <w:spacing w:after="0" w:line="252" w:lineRule="auto"/>
        <w:jc w:val="both"/>
        <w:rPr>
          <w:ins w:id="62" w:author="Patty Delafuente" w:date="2023-12-17T13:47:00Z"/>
          <w:rFonts w:ascii="Times New Roman" w:eastAsia="Times New Roman" w:hAnsi="Times New Roman" w:cs="Times New Roman"/>
        </w:rPr>
        <w:pPrChange w:id="63" w:author="Patty Delafuente" w:date="2023-12-19T22:07:00Z">
          <w:pPr>
            <w:pBdr>
              <w:top w:val="nil"/>
              <w:left w:val="nil"/>
              <w:bottom w:val="nil"/>
              <w:right w:val="nil"/>
              <w:between w:val="nil"/>
            </w:pBdr>
            <w:spacing w:after="0" w:line="252" w:lineRule="auto"/>
            <w:ind w:firstLine="230"/>
            <w:jc w:val="both"/>
          </w:pPr>
        </w:pPrChange>
      </w:pPr>
      <w:ins w:id="64" w:author="Patty Delafuente" w:date="2023-12-17T13:35:00Z">
        <w:r>
          <w:rPr>
            <w:rFonts w:ascii="Times New Roman" w:eastAsia="Times New Roman" w:hAnsi="Times New Roman" w:cs="Times New Roman"/>
          </w:rPr>
          <w:t>W</w:t>
        </w:r>
      </w:ins>
      <w:ins w:id="65" w:author="Patty Delafuente" w:date="2023-12-17T13:25:00Z">
        <w:r w:rsidR="00957589">
          <w:rPr>
            <w:rFonts w:ascii="Times New Roman" w:eastAsia="Times New Roman" w:hAnsi="Times New Roman" w:cs="Times New Roman"/>
          </w:rPr>
          <w:t>e did observe one side effect</w:t>
        </w:r>
      </w:ins>
      <w:ins w:id="66" w:author="Patty Delafuente" w:date="2023-12-17T13:26:00Z">
        <w:r w:rsidR="00CB6BE2">
          <w:rPr>
            <w:rFonts w:ascii="Times New Roman" w:eastAsia="Times New Roman" w:hAnsi="Times New Roman" w:cs="Times New Roman"/>
          </w:rPr>
          <w:t xml:space="preserve"> of GAtt</w:t>
        </w:r>
      </w:ins>
      <w:ins w:id="67" w:author="Patty Delafuente" w:date="2023-12-17T13:27:00Z">
        <w:r w:rsidR="00CB6BE2">
          <w:rPr>
            <w:rFonts w:ascii="Times New Roman" w:eastAsia="Times New Roman" w:hAnsi="Times New Roman" w:cs="Times New Roman"/>
          </w:rPr>
          <w:t xml:space="preserve">. It may unintentionally redirect your input to </w:t>
        </w:r>
        <w:r w:rsidR="005C2CBA">
          <w:rPr>
            <w:rFonts w:ascii="Times New Roman" w:eastAsia="Times New Roman" w:hAnsi="Times New Roman" w:cs="Times New Roman"/>
          </w:rPr>
          <w:t>a different topic if the last participant asked questions about that topic and you do not cle</w:t>
        </w:r>
      </w:ins>
      <w:ins w:id="68" w:author="Patty Delafuente" w:date="2023-12-17T13:28:00Z">
        <w:r w:rsidR="005C2CBA">
          <w:rPr>
            <w:rFonts w:ascii="Times New Roman" w:eastAsia="Times New Roman" w:hAnsi="Times New Roman" w:cs="Times New Roman"/>
          </w:rPr>
          <w:t xml:space="preserve">ar out the prompt history. </w:t>
        </w:r>
        <w:r w:rsidR="00073957">
          <w:rPr>
            <w:rFonts w:ascii="Times New Roman" w:eastAsia="Times New Roman" w:hAnsi="Times New Roman" w:cs="Times New Roman"/>
          </w:rPr>
          <w:t xml:space="preserve">For example, </w:t>
        </w:r>
      </w:ins>
      <w:ins w:id="69" w:author="Patty Delafuente" w:date="2023-12-17T13:29:00Z">
        <w:r w:rsidR="00073957">
          <w:rPr>
            <w:rFonts w:ascii="Times New Roman" w:eastAsia="Times New Roman" w:hAnsi="Times New Roman" w:cs="Times New Roman"/>
          </w:rPr>
          <w:t>we used an experimental application called LlamaSpeak which integrates NVIDIA Riva A</w:t>
        </w:r>
        <w:r w:rsidR="00665CC1">
          <w:rPr>
            <w:rFonts w:ascii="Times New Roman" w:eastAsia="Times New Roman" w:hAnsi="Times New Roman" w:cs="Times New Roman"/>
          </w:rPr>
          <w:t xml:space="preserve">dvanced Speech Recognition (ASR) and Text </w:t>
        </w:r>
      </w:ins>
      <w:ins w:id="70" w:author="Patty Delafuente" w:date="2023-12-19T22:07:00Z">
        <w:r w:rsidR="00054927">
          <w:rPr>
            <w:rFonts w:ascii="Times New Roman" w:eastAsia="Times New Roman" w:hAnsi="Times New Roman" w:cs="Times New Roman"/>
          </w:rPr>
          <w:t>t</w:t>
        </w:r>
      </w:ins>
      <w:ins w:id="71" w:author="Patty Delafuente" w:date="2023-12-17T13:29:00Z">
        <w:r w:rsidR="00665CC1">
          <w:rPr>
            <w:rFonts w:ascii="Times New Roman" w:eastAsia="Times New Roman" w:hAnsi="Times New Roman" w:cs="Times New Roman"/>
          </w:rPr>
          <w:t>o Speech (TTS)</w:t>
        </w:r>
      </w:ins>
      <w:ins w:id="72" w:author="Patty Delafuente" w:date="2023-12-17T13:30:00Z">
        <w:r w:rsidR="00665CC1">
          <w:rPr>
            <w:rFonts w:ascii="Times New Roman" w:eastAsia="Times New Roman" w:hAnsi="Times New Roman" w:cs="Times New Roman"/>
          </w:rPr>
          <w:t xml:space="preserve"> services</w:t>
        </w:r>
        <w:r w:rsidR="00FB436B">
          <w:rPr>
            <w:rFonts w:ascii="Times New Roman" w:eastAsia="Times New Roman" w:hAnsi="Times New Roman" w:cs="Times New Roman"/>
          </w:rPr>
          <w:t xml:space="preserve"> that takes spoken input, converts to text, sends to a running LLM service, retrieves the </w:t>
        </w:r>
      </w:ins>
      <w:ins w:id="73" w:author="Patty Delafuente" w:date="2023-12-19T22:07:00Z">
        <w:r w:rsidR="00054927">
          <w:rPr>
            <w:rFonts w:ascii="Times New Roman" w:eastAsia="Times New Roman" w:hAnsi="Times New Roman" w:cs="Times New Roman"/>
          </w:rPr>
          <w:t>response,</w:t>
        </w:r>
      </w:ins>
      <w:ins w:id="74" w:author="Patty Delafuente" w:date="2023-12-17T13:30:00Z">
        <w:r w:rsidR="00587366">
          <w:rPr>
            <w:rFonts w:ascii="Times New Roman" w:eastAsia="Times New Roman" w:hAnsi="Times New Roman" w:cs="Times New Roman"/>
          </w:rPr>
          <w:t xml:space="preserve"> and broadcasts the response to speakers. During thi</w:t>
        </w:r>
      </w:ins>
      <w:ins w:id="75" w:author="Patty Delafuente" w:date="2023-12-17T13:31:00Z">
        <w:r w:rsidR="00587366">
          <w:rPr>
            <w:rFonts w:ascii="Times New Roman" w:eastAsia="Times New Roman" w:hAnsi="Times New Roman" w:cs="Times New Roman"/>
          </w:rPr>
          <w:t xml:space="preserve">s process it also appends the prompt history to each input. </w:t>
        </w:r>
        <w:r w:rsidR="00756805">
          <w:rPr>
            <w:rFonts w:ascii="Times New Roman" w:eastAsia="Times New Roman" w:hAnsi="Times New Roman" w:cs="Times New Roman"/>
          </w:rPr>
          <w:t xml:space="preserve">One of </w:t>
        </w:r>
      </w:ins>
      <w:ins w:id="76" w:author="Patty Delafuente" w:date="2023-12-17T13:33:00Z">
        <w:r w:rsidR="006D2A7E">
          <w:rPr>
            <w:rFonts w:ascii="Times New Roman" w:eastAsia="Times New Roman" w:hAnsi="Times New Roman" w:cs="Times New Roman"/>
          </w:rPr>
          <w:t>the</w:t>
        </w:r>
      </w:ins>
      <w:ins w:id="77" w:author="Patty Delafuente" w:date="2023-12-17T13:31:00Z">
        <w:r w:rsidR="00756805">
          <w:rPr>
            <w:rFonts w:ascii="Times New Roman" w:eastAsia="Times New Roman" w:hAnsi="Times New Roman" w:cs="Times New Roman"/>
          </w:rPr>
          <w:t xml:space="preserve"> </w:t>
        </w:r>
      </w:ins>
      <w:ins w:id="78" w:author="Patty Delafuente" w:date="2023-12-17T13:33:00Z">
        <w:r w:rsidR="00BE3FC0">
          <w:rPr>
            <w:rFonts w:ascii="Times New Roman" w:eastAsia="Times New Roman" w:hAnsi="Times New Roman" w:cs="Times New Roman"/>
          </w:rPr>
          <w:t>team members of this project,</w:t>
        </w:r>
      </w:ins>
      <w:ins w:id="79" w:author="Patty Delafuente" w:date="2023-12-17T13:31:00Z">
        <w:r w:rsidR="00756805">
          <w:rPr>
            <w:rFonts w:ascii="Times New Roman" w:eastAsia="Times New Roman" w:hAnsi="Times New Roman" w:cs="Times New Roman"/>
          </w:rPr>
          <w:t xml:space="preserve"> was demonstrating the application to colleague</w:t>
        </w:r>
      </w:ins>
      <w:ins w:id="80" w:author="Patty Delafuente" w:date="2023-12-17T13:33:00Z">
        <w:r w:rsidR="00BE3FC0">
          <w:rPr>
            <w:rFonts w:ascii="Times New Roman" w:eastAsia="Times New Roman" w:hAnsi="Times New Roman" w:cs="Times New Roman"/>
          </w:rPr>
          <w:t>s</w:t>
        </w:r>
      </w:ins>
      <w:ins w:id="81" w:author="Patty Delafuente" w:date="2023-12-17T13:31:00Z">
        <w:r w:rsidR="00756805">
          <w:rPr>
            <w:rFonts w:ascii="Times New Roman" w:eastAsia="Times New Roman" w:hAnsi="Times New Roman" w:cs="Times New Roman"/>
          </w:rPr>
          <w:t xml:space="preserve"> and asked about watching shows about bears</w:t>
        </w:r>
      </w:ins>
      <w:ins w:id="82" w:author="Patty Delafuente" w:date="2023-12-17T13:34:00Z">
        <w:r w:rsidR="00BE3FC0">
          <w:rPr>
            <w:rFonts w:ascii="Times New Roman" w:eastAsia="Times New Roman" w:hAnsi="Times New Roman" w:cs="Times New Roman"/>
          </w:rPr>
          <w:t>. W</w:t>
        </w:r>
      </w:ins>
      <w:ins w:id="83" w:author="Patty Delafuente" w:date="2023-12-17T13:31:00Z">
        <w:r w:rsidR="00756805">
          <w:rPr>
            <w:rFonts w:ascii="Times New Roman" w:eastAsia="Times New Roman" w:hAnsi="Times New Roman" w:cs="Times New Roman"/>
          </w:rPr>
          <w:t>hile the prompt would answer, it quickly move</w:t>
        </w:r>
      </w:ins>
      <w:ins w:id="84" w:author="Patty Delafuente" w:date="2023-12-17T13:34:00Z">
        <w:r w:rsidR="00BE3FC0">
          <w:rPr>
            <w:rFonts w:ascii="Times New Roman" w:eastAsia="Times New Roman" w:hAnsi="Times New Roman" w:cs="Times New Roman"/>
          </w:rPr>
          <w:t>d</w:t>
        </w:r>
      </w:ins>
      <w:ins w:id="85" w:author="Patty Delafuente" w:date="2023-12-17T13:31:00Z">
        <w:r w:rsidR="00756805">
          <w:rPr>
            <w:rFonts w:ascii="Times New Roman" w:eastAsia="Times New Roman" w:hAnsi="Times New Roman" w:cs="Times New Roman"/>
          </w:rPr>
          <w:t xml:space="preserve"> to talking about </w:t>
        </w:r>
      </w:ins>
      <w:ins w:id="86" w:author="Patty Delafuente" w:date="2023-12-17T13:32:00Z">
        <w:r w:rsidR="00756805">
          <w:rPr>
            <w:rFonts w:ascii="Times New Roman" w:eastAsia="Times New Roman" w:hAnsi="Times New Roman" w:cs="Times New Roman"/>
          </w:rPr>
          <w:t xml:space="preserve">Christmas events even after multiple input prompts.  The </w:t>
        </w:r>
      </w:ins>
      <w:ins w:id="87" w:author="Patty Delafuente" w:date="2023-12-17T13:34:00Z">
        <w:r w:rsidR="00BE3FC0">
          <w:rPr>
            <w:rFonts w:ascii="Times New Roman" w:eastAsia="Times New Roman" w:hAnsi="Times New Roman" w:cs="Times New Roman"/>
          </w:rPr>
          <w:t>team member</w:t>
        </w:r>
        <w:r w:rsidR="00ED3964">
          <w:rPr>
            <w:rFonts w:ascii="Times New Roman" w:eastAsia="Times New Roman" w:hAnsi="Times New Roman" w:cs="Times New Roman"/>
          </w:rPr>
          <w:t xml:space="preserve"> had tested</w:t>
        </w:r>
      </w:ins>
      <w:ins w:id="88" w:author="Patty Delafuente" w:date="2023-12-17T13:32:00Z">
        <w:r w:rsidR="00756805">
          <w:rPr>
            <w:rFonts w:ascii="Times New Roman" w:eastAsia="Times New Roman" w:hAnsi="Times New Roman" w:cs="Times New Roman"/>
          </w:rPr>
          <w:t xml:space="preserve"> the application out with a previous participant who asked a lot of questions </w:t>
        </w:r>
      </w:ins>
      <w:ins w:id="89" w:author="Patty Delafuente" w:date="2023-12-17T13:33:00Z">
        <w:r w:rsidR="00756805">
          <w:rPr>
            <w:rFonts w:ascii="Times New Roman" w:eastAsia="Times New Roman" w:hAnsi="Times New Roman" w:cs="Times New Roman"/>
          </w:rPr>
          <w:t xml:space="preserve">about Christmas events. This was </w:t>
        </w:r>
        <w:r w:rsidR="006D2A7E">
          <w:rPr>
            <w:rFonts w:ascii="Times New Roman" w:eastAsia="Times New Roman" w:hAnsi="Times New Roman" w:cs="Times New Roman"/>
          </w:rPr>
          <w:t xml:space="preserve">resolved by clearing out the prompt history between each user. </w:t>
        </w:r>
      </w:ins>
      <w:ins w:id="90" w:author="Patty Delafuente" w:date="2023-12-17T13:25:00Z">
        <w:r w:rsidR="00957589">
          <w:rPr>
            <w:rFonts w:ascii="Times New Roman" w:eastAsia="Times New Roman" w:hAnsi="Times New Roman" w:cs="Times New Roman"/>
          </w:rPr>
          <w:t xml:space="preserve"> </w:t>
        </w:r>
      </w:ins>
    </w:p>
    <w:p w14:paraId="42DF0693" w14:textId="2E6106BF" w:rsidR="00913D95" w:rsidRDefault="00913D95">
      <w:pPr>
        <w:pBdr>
          <w:top w:val="nil"/>
          <w:left w:val="nil"/>
          <w:bottom w:val="nil"/>
          <w:right w:val="nil"/>
          <w:between w:val="nil"/>
        </w:pBdr>
        <w:spacing w:after="0" w:line="252" w:lineRule="auto"/>
        <w:ind w:firstLine="230"/>
        <w:jc w:val="both"/>
        <w:rPr>
          <w:ins w:id="91" w:author="Patty Delafuente" w:date="2023-12-17T13:48:00Z"/>
          <w:rFonts w:ascii="Times New Roman" w:eastAsia="Times New Roman" w:hAnsi="Times New Roman" w:cs="Times New Roman"/>
        </w:rPr>
      </w:pPr>
    </w:p>
    <w:p w14:paraId="42A5B58C" w14:textId="3B0D0737" w:rsidR="00913D95" w:rsidRDefault="00913D95" w:rsidP="00664B93">
      <w:pPr>
        <w:pBdr>
          <w:top w:val="nil"/>
          <w:left w:val="nil"/>
          <w:bottom w:val="nil"/>
          <w:right w:val="nil"/>
          <w:between w:val="nil"/>
        </w:pBdr>
        <w:spacing w:after="0" w:line="252" w:lineRule="auto"/>
        <w:jc w:val="both"/>
        <w:rPr>
          <w:ins w:id="92" w:author="Patty Delafuente" w:date="2023-12-17T14:35:00Z"/>
          <w:rFonts w:ascii="Times New Roman" w:eastAsia="Times New Roman" w:hAnsi="Times New Roman" w:cs="Times New Roman"/>
        </w:rPr>
        <w:pPrChange w:id="93" w:author="Patty Delafuente" w:date="2023-12-19T22:07:00Z">
          <w:pPr>
            <w:pBdr>
              <w:top w:val="nil"/>
              <w:left w:val="nil"/>
              <w:bottom w:val="nil"/>
              <w:right w:val="nil"/>
              <w:between w:val="nil"/>
            </w:pBdr>
            <w:spacing w:after="0" w:line="252" w:lineRule="auto"/>
            <w:ind w:firstLine="230"/>
            <w:jc w:val="both"/>
          </w:pPr>
        </w:pPrChange>
      </w:pPr>
      <w:ins w:id="94" w:author="Patty Delafuente" w:date="2023-12-17T13:48:00Z">
        <w:r>
          <w:rPr>
            <w:rFonts w:ascii="Times New Roman" w:eastAsia="Times New Roman" w:hAnsi="Times New Roman" w:cs="Times New Roman"/>
          </w:rPr>
          <w:t xml:space="preserve">Besides its use of GAtt, Llama2 models are also </w:t>
        </w:r>
        <w:r w:rsidR="00D63ECA">
          <w:rPr>
            <w:rFonts w:ascii="Times New Roman" w:eastAsia="Times New Roman" w:hAnsi="Times New Roman" w:cs="Times New Roman"/>
          </w:rPr>
          <w:t xml:space="preserve">helpful as </w:t>
        </w:r>
      </w:ins>
      <w:ins w:id="95" w:author="Patty Delafuente" w:date="2023-12-17T13:49:00Z">
        <w:r w:rsidR="00D63ECA">
          <w:rPr>
            <w:rFonts w:ascii="Times New Roman" w:eastAsia="Times New Roman" w:hAnsi="Times New Roman" w:cs="Times New Roman"/>
          </w:rPr>
          <w:t xml:space="preserve">the different versions of the model are </w:t>
        </w:r>
        <w:r w:rsidR="00D63ECA">
          <w:rPr>
            <w:rFonts w:ascii="Times New Roman" w:eastAsia="Times New Roman" w:hAnsi="Times New Roman" w:cs="Times New Roman"/>
          </w:rPr>
          <w:t xml:space="preserve">open and accessible for fine tuning and </w:t>
        </w:r>
        <w:r w:rsidR="00794DDE">
          <w:rPr>
            <w:rFonts w:ascii="Times New Roman" w:eastAsia="Times New Roman" w:hAnsi="Times New Roman" w:cs="Times New Roman"/>
          </w:rPr>
          <w:t>adaptable to local implementatio</w:t>
        </w:r>
      </w:ins>
      <w:ins w:id="96" w:author="Patty Delafuente" w:date="2023-12-17T13:50:00Z">
        <w:r w:rsidR="00794DDE">
          <w:rPr>
            <w:rFonts w:ascii="Times New Roman" w:eastAsia="Times New Roman" w:hAnsi="Times New Roman" w:cs="Times New Roman"/>
          </w:rPr>
          <w:t xml:space="preserve">n which is a consideration for robots.  </w:t>
        </w:r>
        <w:r w:rsidR="00E4089C">
          <w:rPr>
            <w:rFonts w:ascii="Times New Roman" w:eastAsia="Times New Roman" w:hAnsi="Times New Roman" w:cs="Times New Roman"/>
          </w:rPr>
          <w:t>The LlamaSpeak application implements all aspects of the application include the LLM and Riva ASR and TTS services directly on a Jetson Agx-Orin de</w:t>
        </w:r>
      </w:ins>
      <w:ins w:id="97" w:author="Patty Delafuente" w:date="2023-12-17T13:51:00Z">
        <w:r w:rsidR="00E4089C">
          <w:rPr>
            <w:rFonts w:ascii="Times New Roman" w:eastAsia="Times New Roman" w:hAnsi="Times New Roman" w:cs="Times New Roman"/>
          </w:rPr>
          <w:t xml:space="preserve">vice.  </w:t>
        </w:r>
        <w:r w:rsidR="00785534">
          <w:rPr>
            <w:rFonts w:ascii="Times New Roman" w:eastAsia="Times New Roman" w:hAnsi="Times New Roman" w:cs="Times New Roman"/>
          </w:rPr>
          <w:t>You can view a demonstration of running Llama-2-7b-chat-hf</w:t>
        </w:r>
      </w:ins>
      <w:ins w:id="98" w:author="Patty Delafuente" w:date="2023-12-17T13:52:00Z">
        <w:r w:rsidR="00D855B9">
          <w:rPr>
            <w:rFonts w:ascii="Times New Roman" w:eastAsia="Times New Roman" w:hAnsi="Times New Roman" w:cs="Times New Roman"/>
          </w:rPr>
          <w:t xml:space="preserve"> </w:t>
        </w:r>
        <w:r w:rsidR="00100BD6">
          <w:rPr>
            <w:rFonts w:ascii="Times New Roman" w:eastAsia="Times New Roman" w:hAnsi="Times New Roman" w:cs="Times New Roman"/>
          </w:rPr>
          <w:t xml:space="preserve">within </w:t>
        </w:r>
      </w:ins>
      <w:ins w:id="99" w:author="Patty Delafuente" w:date="2023-12-17T13:53:00Z">
        <w:r w:rsidR="00100BD6">
          <w:rPr>
            <w:rFonts w:ascii="Times New Roman" w:eastAsia="Times New Roman" w:hAnsi="Times New Roman" w:cs="Times New Roman"/>
          </w:rPr>
          <w:t xml:space="preserve">the LlamaSpeak application and how it makes use of the </w:t>
        </w:r>
      </w:ins>
      <w:ins w:id="100" w:author="Patty Delafuente" w:date="2023-12-17T13:52:00Z">
        <w:r w:rsidR="00137707">
          <w:rPr>
            <w:rFonts w:ascii="Times New Roman" w:eastAsia="Times New Roman" w:hAnsi="Times New Roman" w:cs="Times New Roman"/>
          </w:rPr>
          <w:t xml:space="preserve">GAtt with prompt </w:t>
        </w:r>
      </w:ins>
      <w:ins w:id="101" w:author="Patty Delafuente" w:date="2023-12-17T13:53:00Z">
        <w:r w:rsidR="00100BD6">
          <w:rPr>
            <w:rFonts w:ascii="Times New Roman" w:eastAsia="Times New Roman" w:hAnsi="Times New Roman" w:cs="Times New Roman"/>
          </w:rPr>
          <w:t>history at:</w:t>
        </w:r>
      </w:ins>
      <w:ins w:id="102" w:author="Patty Delafuente" w:date="2023-12-17T13:51:00Z">
        <w:r w:rsidR="00D855B9">
          <w:rPr>
            <w:rFonts w:ascii="Times New Roman" w:eastAsia="Times New Roman" w:hAnsi="Times New Roman" w:cs="Times New Roman"/>
          </w:rPr>
          <w:t xml:space="preserve">   </w:t>
        </w:r>
        <w:r w:rsidR="00D855B9">
          <w:rPr>
            <w:rFonts w:ascii="Times New Roman" w:eastAsia="Times New Roman" w:hAnsi="Times New Roman" w:cs="Times New Roman"/>
          </w:rPr>
          <w:fldChar w:fldCharType="begin"/>
        </w:r>
        <w:r w:rsidR="00D855B9">
          <w:rPr>
            <w:rFonts w:ascii="Times New Roman" w:eastAsia="Times New Roman" w:hAnsi="Times New Roman" w:cs="Times New Roman"/>
          </w:rPr>
          <w:instrText>HYPERLINK "</w:instrText>
        </w:r>
        <w:r w:rsidR="00D855B9" w:rsidRPr="00D855B9">
          <w:rPr>
            <w:rFonts w:ascii="Times New Roman" w:eastAsia="Times New Roman" w:hAnsi="Times New Roman" w:cs="Times New Roman"/>
          </w:rPr>
          <w:instrText>https://youtu.be/HBBOWdxq17Q?t=132</w:instrText>
        </w:r>
        <w:r w:rsidR="00D855B9">
          <w:rPr>
            <w:rFonts w:ascii="Times New Roman" w:eastAsia="Times New Roman" w:hAnsi="Times New Roman" w:cs="Times New Roman"/>
          </w:rPr>
          <w:instrText>"</w:instrText>
        </w:r>
        <w:r w:rsidR="00D855B9">
          <w:rPr>
            <w:rFonts w:ascii="Times New Roman" w:eastAsia="Times New Roman" w:hAnsi="Times New Roman" w:cs="Times New Roman"/>
          </w:rPr>
        </w:r>
        <w:r w:rsidR="00D855B9">
          <w:rPr>
            <w:rFonts w:ascii="Times New Roman" w:eastAsia="Times New Roman" w:hAnsi="Times New Roman" w:cs="Times New Roman"/>
          </w:rPr>
          <w:fldChar w:fldCharType="separate"/>
        </w:r>
        <w:r w:rsidR="00D855B9" w:rsidRPr="00257E8D">
          <w:rPr>
            <w:rStyle w:val="Hyperlink"/>
            <w:rFonts w:eastAsia="Calibri"/>
            <w:spacing w:val="0"/>
            <w:kern w:val="0"/>
            <w:lang w:eastAsia="en-IN"/>
          </w:rPr>
          <w:t>https://youtu.be/HBBOWdxq17Q?t=132</w:t>
        </w:r>
        <w:r w:rsidR="00D855B9">
          <w:rPr>
            <w:rFonts w:ascii="Times New Roman" w:eastAsia="Times New Roman" w:hAnsi="Times New Roman" w:cs="Times New Roman"/>
          </w:rPr>
          <w:fldChar w:fldCharType="end"/>
        </w:r>
        <w:r w:rsidR="00D855B9">
          <w:rPr>
            <w:rFonts w:ascii="Times New Roman" w:eastAsia="Times New Roman" w:hAnsi="Times New Roman" w:cs="Times New Roman"/>
          </w:rPr>
          <w:t xml:space="preserve">. </w:t>
        </w:r>
      </w:ins>
    </w:p>
    <w:p w14:paraId="36A760C1" w14:textId="77777777" w:rsidR="00586DE1" w:rsidRDefault="00586DE1">
      <w:pPr>
        <w:pBdr>
          <w:top w:val="nil"/>
          <w:left w:val="nil"/>
          <w:bottom w:val="nil"/>
          <w:right w:val="nil"/>
          <w:between w:val="nil"/>
        </w:pBdr>
        <w:spacing w:after="0" w:line="252" w:lineRule="auto"/>
        <w:ind w:firstLine="230"/>
        <w:jc w:val="both"/>
        <w:rPr>
          <w:ins w:id="103" w:author="Patty Delafuente" w:date="2023-12-17T14:33:00Z"/>
          <w:rFonts w:ascii="Times New Roman" w:eastAsia="Times New Roman" w:hAnsi="Times New Roman" w:cs="Times New Roman"/>
        </w:rPr>
      </w:pPr>
    </w:p>
    <w:p w14:paraId="3EDEEFB9" w14:textId="11192946" w:rsidR="00CB4783" w:rsidRDefault="00CB4783" w:rsidP="00664B93">
      <w:pPr>
        <w:pBdr>
          <w:top w:val="nil"/>
          <w:left w:val="nil"/>
          <w:bottom w:val="nil"/>
          <w:right w:val="nil"/>
          <w:between w:val="nil"/>
        </w:pBdr>
        <w:spacing w:after="0" w:line="252" w:lineRule="auto"/>
        <w:jc w:val="both"/>
        <w:rPr>
          <w:rFonts w:ascii="Times New Roman" w:eastAsia="Times New Roman" w:hAnsi="Times New Roman" w:cs="Times New Roman"/>
          <w:color w:val="000000"/>
        </w:rPr>
        <w:pPrChange w:id="104" w:author="Patty Delafuente" w:date="2023-12-19T22:07:00Z">
          <w:pPr>
            <w:pBdr>
              <w:top w:val="nil"/>
              <w:left w:val="nil"/>
              <w:bottom w:val="nil"/>
              <w:right w:val="nil"/>
              <w:between w:val="nil"/>
            </w:pBdr>
            <w:spacing w:after="0" w:line="252" w:lineRule="auto"/>
            <w:ind w:firstLine="230"/>
            <w:jc w:val="both"/>
          </w:pPr>
        </w:pPrChange>
      </w:pPr>
      <w:ins w:id="105" w:author="Patty Delafuente" w:date="2023-12-17T14:33:00Z">
        <w:r>
          <w:rPr>
            <w:rFonts w:ascii="Times New Roman" w:eastAsia="Times New Roman" w:hAnsi="Times New Roman" w:cs="Times New Roman"/>
          </w:rPr>
          <w:t xml:space="preserve">Another important note is the context window is limited to 4096 tokens or about 300 words so that can result in </w:t>
        </w:r>
        <w:r w:rsidR="006F7EED">
          <w:rPr>
            <w:rFonts w:ascii="Times New Roman" w:eastAsia="Times New Roman" w:hAnsi="Times New Roman" w:cs="Times New Roman"/>
          </w:rPr>
          <w:t xml:space="preserve">the truncation of </w:t>
        </w:r>
      </w:ins>
      <w:ins w:id="106" w:author="Patty Delafuente" w:date="2023-12-17T14:34:00Z">
        <w:r w:rsidR="006F7EED">
          <w:rPr>
            <w:rFonts w:ascii="Times New Roman" w:eastAsia="Times New Roman" w:hAnsi="Times New Roman" w:cs="Times New Roman"/>
          </w:rPr>
          <w:t>output when those limits are reached</w:t>
        </w:r>
      </w:ins>
      <w:ins w:id="107" w:author="Patty Delafuente" w:date="2023-12-19T22:27:00Z">
        <w:r w:rsidR="00137FA5">
          <w:rPr>
            <w:rFonts w:ascii="Times New Roman" w:eastAsia="Times New Roman" w:hAnsi="Times New Roman" w:cs="Times New Roman"/>
          </w:rPr>
          <w:t xml:space="preserve"> </w:t>
        </w:r>
        <w:r w:rsidR="00137FA5">
          <w:rPr>
            <w:rFonts w:ascii="Times New Roman" w:eastAsia="Times New Roman" w:hAnsi="Times New Roman" w:cs="Times New Roman"/>
            <w:color w:val="000000"/>
          </w:rPr>
          <w:t>(</w:t>
        </w:r>
        <w:r w:rsidR="00137FA5">
          <w:rPr>
            <w:rFonts w:ascii="Times New Roman" w:eastAsia="Times New Roman" w:hAnsi="Times New Roman" w:cs="Times New Roman"/>
            <w:color w:val="000000"/>
          </w:rPr>
          <w:fldChar w:fldCharType="begin"/>
        </w:r>
        <w:r w:rsidR="00137FA5">
          <w:rPr>
            <w:rFonts w:ascii="Times New Roman" w:eastAsia="Times New Roman" w:hAnsi="Times New Roman" w:cs="Times New Roman"/>
            <w:color w:val="000000"/>
          </w:rPr>
          <w:instrText>HYPERLINK  \l "r16"</w:instrText>
        </w:r>
        <w:r w:rsidR="00137FA5">
          <w:rPr>
            <w:rFonts w:ascii="Times New Roman" w:eastAsia="Times New Roman" w:hAnsi="Times New Roman" w:cs="Times New Roman"/>
            <w:color w:val="000000"/>
          </w:rPr>
        </w:r>
        <w:r w:rsidR="00137FA5">
          <w:rPr>
            <w:rFonts w:ascii="Times New Roman" w:eastAsia="Times New Roman" w:hAnsi="Times New Roman" w:cs="Times New Roman"/>
            <w:color w:val="000000"/>
          </w:rPr>
          <w:fldChar w:fldCharType="separate"/>
        </w:r>
        <w:r w:rsidR="00137FA5" w:rsidRPr="00A64E7B">
          <w:rPr>
            <w:rStyle w:val="Hyperlink"/>
            <w:spacing w:val="0"/>
            <w:kern w:val="0"/>
            <w:lang w:eastAsia="en-IN"/>
          </w:rPr>
          <w:t>Meta Llama2, 2023</w:t>
        </w:r>
        <w:r w:rsidR="00137FA5">
          <w:rPr>
            <w:rFonts w:ascii="Times New Roman" w:eastAsia="Times New Roman" w:hAnsi="Times New Roman" w:cs="Times New Roman"/>
            <w:color w:val="000000"/>
          </w:rPr>
          <w:fldChar w:fldCharType="end"/>
        </w:r>
        <w:r w:rsidR="00137FA5">
          <w:rPr>
            <w:rFonts w:ascii="Times New Roman" w:eastAsia="Times New Roman" w:hAnsi="Times New Roman" w:cs="Times New Roman"/>
            <w:color w:val="000000"/>
          </w:rPr>
          <w:t>)</w:t>
        </w:r>
        <w:r w:rsidR="00137FA5">
          <w:rPr>
            <w:rFonts w:ascii="Times New Roman" w:eastAsia="Times New Roman" w:hAnsi="Times New Roman" w:cs="Times New Roman"/>
            <w:color w:val="000000"/>
          </w:rPr>
          <w:t>.</w:t>
        </w:r>
      </w:ins>
      <w:ins w:id="108" w:author="Patty Delafuente" w:date="2023-12-17T14:34:00Z">
        <w:r w:rsidR="006F7EED">
          <w:rPr>
            <w:rFonts w:ascii="Times New Roman" w:eastAsia="Times New Roman" w:hAnsi="Times New Roman" w:cs="Times New Roman"/>
          </w:rPr>
          <w:t xml:space="preserve"> </w:t>
        </w:r>
      </w:ins>
    </w:p>
    <w:p w14:paraId="00000006" w14:textId="498DDDFA" w:rsidR="00350735" w:rsidRDefault="008840B3">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del w:id="109" w:author="Patty Delafuente" w:date="2023-12-17T13:34:00Z">
        <w:r w:rsidDel="00ED3964">
          <w:rPr>
            <w:rFonts w:ascii="Times New Roman" w:eastAsia="Times New Roman" w:hAnsi="Times New Roman" w:cs="Times New Roman"/>
            <w:noProof/>
            <w:color w:val="000000"/>
          </w:rPr>
          <w:drawing>
            <wp:inline distT="0" distB="0" distL="0" distR="0" wp14:anchorId="3C038214" wp14:editId="628992C4">
              <wp:extent cx="2190863" cy="863644"/>
              <wp:effectExtent l="0" t="0" r="0" b="0"/>
              <wp:docPr id="1606079293" name="image1.png" descr="A blue and black information ca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ue and black information card&#10;&#10;Description automatically generated with medium confidence"/>
                      <pic:cNvPicPr preferRelativeResize="0"/>
                    </pic:nvPicPr>
                    <pic:blipFill>
                      <a:blip r:embed="rId8"/>
                      <a:srcRect/>
                      <a:stretch>
                        <a:fillRect/>
                      </a:stretch>
                    </pic:blipFill>
                    <pic:spPr>
                      <a:xfrm>
                        <a:off x="0" y="0"/>
                        <a:ext cx="2190863" cy="863644"/>
                      </a:xfrm>
                      <a:prstGeom prst="rect">
                        <a:avLst/>
                      </a:prstGeom>
                      <a:ln/>
                    </pic:spPr>
                  </pic:pic>
                </a:graphicData>
              </a:graphic>
            </wp:inline>
          </w:drawing>
        </w:r>
      </w:del>
      <w:r>
        <w:rPr>
          <w:rFonts w:ascii="Times New Roman" w:eastAsia="Times New Roman" w:hAnsi="Times New Roman" w:cs="Times New Roman"/>
          <w:color w:val="000000"/>
        </w:rPr>
        <w:t xml:space="preserve"> </w:t>
      </w:r>
    </w:p>
    <w:p w14:paraId="0C323ED6" w14:textId="76797002" w:rsidR="00D8792B" w:rsidRDefault="002852F7" w:rsidP="003970FB">
      <w:pPr>
        <w:pBdr>
          <w:top w:val="nil"/>
          <w:left w:val="nil"/>
          <w:bottom w:val="nil"/>
          <w:right w:val="nil"/>
          <w:between w:val="nil"/>
        </w:pBdr>
        <w:spacing w:after="0" w:line="252" w:lineRule="auto"/>
        <w:ind w:firstLine="230"/>
        <w:jc w:val="both"/>
        <w:rPr>
          <w:ins w:id="110" w:author="Patty Delafuente" w:date="2023-12-17T14:12:00Z"/>
          <w:rFonts w:ascii="Times New Roman" w:eastAsia="Times New Roman" w:hAnsi="Times New Roman" w:cs="Times New Roman"/>
        </w:rPr>
      </w:pPr>
      <w:ins w:id="111" w:author="Patty Delafuente" w:date="2023-12-17T13:55:00Z">
        <w:r>
          <w:rPr>
            <w:rFonts w:ascii="Times New Roman" w:eastAsia="Times New Roman" w:hAnsi="Times New Roman" w:cs="Times New Roman"/>
          </w:rPr>
          <w:t xml:space="preserve">While our initial plan was to </w:t>
        </w:r>
      </w:ins>
      <w:ins w:id="112" w:author="Patty Delafuente" w:date="2023-12-17T13:58:00Z">
        <w:r w:rsidR="000832EB">
          <w:rPr>
            <w:rFonts w:ascii="Times New Roman" w:eastAsia="Times New Roman" w:hAnsi="Times New Roman" w:cs="Times New Roman"/>
          </w:rPr>
          <w:t>leverage</w:t>
        </w:r>
      </w:ins>
      <w:ins w:id="113" w:author="Patty Delafuente" w:date="2023-12-17T13:55:00Z">
        <w:r w:rsidR="003E6F56">
          <w:rPr>
            <w:rFonts w:ascii="Times New Roman" w:eastAsia="Times New Roman" w:hAnsi="Times New Roman" w:cs="Times New Roman"/>
          </w:rPr>
          <w:t xml:space="preserve"> the techniques used in TurnGPT</w:t>
        </w:r>
        <w:r>
          <w:rPr>
            <w:rFonts w:ascii="Times New Roman" w:eastAsia="Times New Roman" w:hAnsi="Times New Roman" w:cs="Times New Roman"/>
          </w:rPr>
          <w:t xml:space="preserve"> and adapt the</w:t>
        </w:r>
      </w:ins>
      <w:ins w:id="114" w:author="Patty Delafuente" w:date="2023-12-17T13:56:00Z">
        <w:r>
          <w:rPr>
            <w:rFonts w:ascii="Times New Roman" w:eastAsia="Times New Roman" w:hAnsi="Times New Roman" w:cs="Times New Roman"/>
          </w:rPr>
          <w:t>m to a Llama-2</w:t>
        </w:r>
        <w:r w:rsidR="00213F58">
          <w:rPr>
            <w:rFonts w:ascii="Times New Roman" w:eastAsia="Times New Roman" w:hAnsi="Times New Roman" w:cs="Times New Roman"/>
          </w:rPr>
          <w:t xml:space="preserve"> chat model, we found that differences between the two required a different approach.  The </w:t>
        </w:r>
        <w:r w:rsidR="00C55799">
          <w:rPr>
            <w:rFonts w:ascii="Times New Roman" w:eastAsia="Times New Roman" w:hAnsi="Times New Roman" w:cs="Times New Roman"/>
          </w:rPr>
          <w:t>two big differences</w:t>
        </w:r>
      </w:ins>
      <w:ins w:id="115" w:author="Patty Delafuente" w:date="2023-12-17T13:57:00Z">
        <w:r w:rsidR="00C55799">
          <w:rPr>
            <w:rFonts w:ascii="Times New Roman" w:eastAsia="Times New Roman" w:hAnsi="Times New Roman" w:cs="Times New Roman"/>
          </w:rPr>
          <w:t xml:space="preserve"> that affected our decision are the tokenizers used in each model and the</w:t>
        </w:r>
        <w:r w:rsidR="00C877CC">
          <w:rPr>
            <w:rFonts w:ascii="Times New Roman" w:eastAsia="Times New Roman" w:hAnsi="Times New Roman" w:cs="Times New Roman"/>
          </w:rPr>
          <w:t xml:space="preserve"> input formats. </w:t>
        </w:r>
      </w:ins>
      <w:ins w:id="116" w:author="Patty Delafuente" w:date="2023-12-17T13:55:00Z">
        <w:r w:rsidR="003E6F56">
          <w:rPr>
            <w:rFonts w:ascii="Times New Roman" w:eastAsia="Times New Roman" w:hAnsi="Times New Roman" w:cs="Times New Roman"/>
          </w:rPr>
          <w:t xml:space="preserve"> </w:t>
        </w:r>
      </w:ins>
      <w:ins w:id="117" w:author="Patty Delafuente" w:date="2023-12-17T13:58:00Z">
        <w:r w:rsidR="000832EB">
          <w:rPr>
            <w:rFonts w:ascii="Times New Roman" w:eastAsia="Times New Roman" w:hAnsi="Times New Roman" w:cs="Times New Roman"/>
          </w:rPr>
          <w:t xml:space="preserve">Turn GPT uses a wordpiece tokenizer which </w:t>
        </w:r>
        <w:r w:rsidR="00564B14">
          <w:rPr>
            <w:rFonts w:ascii="Times New Roman" w:eastAsia="Times New Roman" w:hAnsi="Times New Roman" w:cs="Times New Roman"/>
          </w:rPr>
          <w:t>supports adding in special tokens and retraining a m</w:t>
        </w:r>
      </w:ins>
      <w:ins w:id="118" w:author="Patty Delafuente" w:date="2023-12-17T13:59:00Z">
        <w:r w:rsidR="00564B14">
          <w:rPr>
            <w:rFonts w:ascii="Times New Roman" w:eastAsia="Times New Roman" w:hAnsi="Times New Roman" w:cs="Times New Roman"/>
          </w:rPr>
          <w:t xml:space="preserve">odel to learn the new embeddings from those tokens. </w:t>
        </w:r>
      </w:ins>
      <w:ins w:id="119" w:author="Patty Delafuente" w:date="2023-12-17T14:00:00Z">
        <w:r w:rsidR="003970FB">
          <w:rPr>
            <w:rFonts w:ascii="Times New Roman" w:eastAsia="Times New Roman" w:hAnsi="Times New Roman" w:cs="Times New Roman"/>
          </w:rPr>
          <w:t>Llama</w:t>
        </w:r>
      </w:ins>
      <w:ins w:id="120" w:author="Patty Delafuente" w:date="2023-12-17T14:01:00Z">
        <w:r w:rsidR="003970FB">
          <w:rPr>
            <w:rFonts w:ascii="Times New Roman" w:eastAsia="Times New Roman" w:hAnsi="Times New Roman" w:cs="Times New Roman"/>
          </w:rPr>
          <w:t xml:space="preserve"> and Llama 2 models use sentence piece </w:t>
        </w:r>
      </w:ins>
      <w:ins w:id="121" w:author="Patty Delafuente" w:date="2023-12-17T14:02:00Z">
        <w:r w:rsidR="00D8792B">
          <w:rPr>
            <w:rFonts w:ascii="Times New Roman" w:eastAsia="Times New Roman" w:hAnsi="Times New Roman" w:cs="Times New Roman"/>
          </w:rPr>
          <w:t>tokenizers and</w:t>
        </w:r>
      </w:ins>
      <w:ins w:id="122" w:author="Patty Delafuente" w:date="2023-12-17T14:01:00Z">
        <w:r w:rsidR="004B649D">
          <w:rPr>
            <w:rFonts w:ascii="Times New Roman" w:eastAsia="Times New Roman" w:hAnsi="Times New Roman" w:cs="Times New Roman"/>
          </w:rPr>
          <w:t xml:space="preserve"> much of the</w:t>
        </w:r>
        <w:r w:rsidR="009A3A46">
          <w:rPr>
            <w:rFonts w:ascii="Times New Roman" w:eastAsia="Times New Roman" w:hAnsi="Times New Roman" w:cs="Times New Roman"/>
          </w:rPr>
          <w:t xml:space="preserve"> documentation relat</w:t>
        </w:r>
      </w:ins>
      <w:ins w:id="123" w:author="Patty Delafuente" w:date="2023-12-17T14:02:00Z">
        <w:r w:rsidR="009A3A46">
          <w:rPr>
            <w:rFonts w:ascii="Times New Roman" w:eastAsia="Times New Roman" w:hAnsi="Times New Roman" w:cs="Times New Roman"/>
          </w:rPr>
          <w:t>ed to Llama models point to using prompt</w:t>
        </w:r>
        <w:r w:rsidR="00D8792B">
          <w:rPr>
            <w:rFonts w:ascii="Times New Roman" w:eastAsia="Times New Roman" w:hAnsi="Times New Roman" w:cs="Times New Roman"/>
          </w:rPr>
          <w:t xml:space="preserve"> tuning to fine tune the Llama 2 models</w:t>
        </w:r>
      </w:ins>
      <w:ins w:id="124" w:author="Patty Delafuente" w:date="2023-12-19T22:28:00Z">
        <w:r w:rsidR="004C11B9">
          <w:rPr>
            <w:rFonts w:ascii="Times New Roman" w:eastAsia="Times New Roman" w:hAnsi="Times New Roman" w:cs="Times New Roman"/>
            <w:color w:val="000000"/>
          </w:rPr>
          <w:fldChar w:fldCharType="begin"/>
        </w:r>
        <w:r w:rsidR="004C11B9">
          <w:rPr>
            <w:rFonts w:ascii="Times New Roman" w:eastAsia="Times New Roman" w:hAnsi="Times New Roman" w:cs="Times New Roman"/>
            <w:color w:val="000000"/>
          </w:rPr>
          <w:instrText>HYPERLINK  \l "r17"</w:instrText>
        </w:r>
        <w:r w:rsidR="004C11B9">
          <w:rPr>
            <w:rFonts w:ascii="Times New Roman" w:eastAsia="Times New Roman" w:hAnsi="Times New Roman" w:cs="Times New Roman"/>
            <w:color w:val="000000"/>
          </w:rPr>
        </w:r>
        <w:r w:rsidR="004C11B9">
          <w:rPr>
            <w:rFonts w:ascii="Times New Roman" w:eastAsia="Times New Roman" w:hAnsi="Times New Roman" w:cs="Times New Roman"/>
            <w:color w:val="000000"/>
          </w:rPr>
          <w:fldChar w:fldCharType="separate"/>
        </w:r>
        <w:r w:rsidR="004C11B9" w:rsidRPr="008B00A1">
          <w:rPr>
            <w:rStyle w:val="Hyperlink"/>
            <w:spacing w:val="0"/>
            <w:kern w:val="0"/>
            <w:lang w:eastAsia="en-IN"/>
          </w:rPr>
          <w:t>(Erkstedt and Skantze, 2020</w:t>
        </w:r>
        <w:r w:rsidR="004C11B9">
          <w:rPr>
            <w:rFonts w:ascii="Times New Roman" w:eastAsia="Times New Roman" w:hAnsi="Times New Roman" w:cs="Times New Roman"/>
            <w:color w:val="000000"/>
          </w:rPr>
          <w:fldChar w:fldCharType="end"/>
        </w:r>
        <w:r w:rsidR="004C11B9">
          <w:rPr>
            <w:rFonts w:ascii="Times New Roman" w:eastAsia="Times New Roman" w:hAnsi="Times New Roman" w:cs="Times New Roman"/>
            <w:color w:val="000000"/>
          </w:rPr>
          <w:t>)</w:t>
        </w:r>
        <w:r w:rsidR="004C11B9">
          <w:rPr>
            <w:rFonts w:ascii="Times New Roman" w:eastAsia="Times New Roman" w:hAnsi="Times New Roman" w:cs="Times New Roman"/>
            <w:color w:val="000000"/>
          </w:rPr>
          <w:t xml:space="preserve"> and </w:t>
        </w:r>
        <w:r w:rsidR="004C11B9">
          <w:rPr>
            <w:rFonts w:ascii="Times New Roman" w:eastAsia="Times New Roman" w:hAnsi="Times New Roman" w:cs="Times New Roman"/>
          </w:rPr>
          <w:t xml:space="preserve"> </w:t>
        </w:r>
        <w:r w:rsidR="004C11B9">
          <w:rPr>
            <w:rFonts w:ascii="Times New Roman" w:eastAsia="Times New Roman" w:hAnsi="Times New Roman" w:cs="Times New Roman"/>
            <w:color w:val="000000"/>
          </w:rPr>
          <w:t>(</w:t>
        </w:r>
        <w:r w:rsidR="004C11B9">
          <w:rPr>
            <w:rFonts w:ascii="Times New Roman" w:eastAsia="Times New Roman" w:hAnsi="Times New Roman" w:cs="Times New Roman"/>
            <w:color w:val="000000"/>
          </w:rPr>
          <w:fldChar w:fldCharType="begin"/>
        </w:r>
        <w:r w:rsidR="004C11B9">
          <w:rPr>
            <w:rFonts w:ascii="Times New Roman" w:eastAsia="Times New Roman" w:hAnsi="Times New Roman" w:cs="Times New Roman"/>
            <w:color w:val="000000"/>
          </w:rPr>
          <w:instrText>HYPERLINK  \l "r16"</w:instrText>
        </w:r>
        <w:r w:rsidR="004C11B9">
          <w:rPr>
            <w:rFonts w:ascii="Times New Roman" w:eastAsia="Times New Roman" w:hAnsi="Times New Roman" w:cs="Times New Roman"/>
            <w:color w:val="000000"/>
          </w:rPr>
        </w:r>
        <w:r w:rsidR="004C11B9">
          <w:rPr>
            <w:rFonts w:ascii="Times New Roman" w:eastAsia="Times New Roman" w:hAnsi="Times New Roman" w:cs="Times New Roman"/>
            <w:color w:val="000000"/>
          </w:rPr>
          <w:fldChar w:fldCharType="separate"/>
        </w:r>
        <w:r w:rsidR="004C11B9" w:rsidRPr="00A64E7B">
          <w:rPr>
            <w:rStyle w:val="Hyperlink"/>
            <w:spacing w:val="0"/>
            <w:kern w:val="0"/>
            <w:lang w:eastAsia="en-IN"/>
          </w:rPr>
          <w:t>Meta Llama2, 2023</w:t>
        </w:r>
        <w:r w:rsidR="004C11B9">
          <w:rPr>
            <w:rFonts w:ascii="Times New Roman" w:eastAsia="Times New Roman" w:hAnsi="Times New Roman" w:cs="Times New Roman"/>
            <w:color w:val="000000"/>
          </w:rPr>
          <w:fldChar w:fldCharType="end"/>
        </w:r>
        <w:r w:rsidR="004C11B9">
          <w:rPr>
            <w:rFonts w:ascii="Times New Roman" w:eastAsia="Times New Roman" w:hAnsi="Times New Roman" w:cs="Times New Roman"/>
            <w:color w:val="000000"/>
          </w:rPr>
          <w:t>).</w:t>
        </w:r>
      </w:ins>
      <w:ins w:id="125" w:author="Patty Delafuente" w:date="2023-12-17T14:02:00Z">
        <w:r w:rsidR="00D8792B">
          <w:rPr>
            <w:rFonts w:ascii="Times New Roman" w:eastAsia="Times New Roman" w:hAnsi="Times New Roman" w:cs="Times New Roman"/>
          </w:rPr>
          <w:t xml:space="preserve"> </w:t>
        </w:r>
      </w:ins>
    </w:p>
    <w:p w14:paraId="5265CE5C" w14:textId="77777777" w:rsidR="007A510E" w:rsidRDefault="007A510E" w:rsidP="003970FB">
      <w:pPr>
        <w:pBdr>
          <w:top w:val="nil"/>
          <w:left w:val="nil"/>
          <w:bottom w:val="nil"/>
          <w:right w:val="nil"/>
          <w:between w:val="nil"/>
        </w:pBdr>
        <w:spacing w:after="0" w:line="252" w:lineRule="auto"/>
        <w:ind w:firstLine="230"/>
        <w:jc w:val="both"/>
        <w:rPr>
          <w:ins w:id="126" w:author="Patty Delafuente" w:date="2023-12-19T21:54:00Z"/>
          <w:rFonts w:ascii="Times New Roman" w:eastAsia="Times New Roman" w:hAnsi="Times New Roman" w:cs="Times New Roman"/>
        </w:rPr>
      </w:pPr>
    </w:p>
    <w:p w14:paraId="215EBEC5" w14:textId="3CA649B1" w:rsidR="00F4633D" w:rsidRDefault="00F4633D" w:rsidP="00054927">
      <w:pPr>
        <w:pBdr>
          <w:top w:val="nil"/>
          <w:left w:val="nil"/>
          <w:bottom w:val="nil"/>
          <w:right w:val="nil"/>
          <w:between w:val="nil"/>
        </w:pBdr>
        <w:spacing w:after="0" w:line="252" w:lineRule="auto"/>
        <w:jc w:val="both"/>
        <w:rPr>
          <w:ins w:id="127" w:author="Patty Delafuente" w:date="2023-12-17T14:13:00Z"/>
          <w:rFonts w:ascii="Times New Roman" w:eastAsia="Times New Roman" w:hAnsi="Times New Roman" w:cs="Times New Roman"/>
        </w:rPr>
        <w:pPrChange w:id="128" w:author="Patty Delafuente" w:date="2023-12-19T22:06:00Z">
          <w:pPr>
            <w:pBdr>
              <w:top w:val="nil"/>
              <w:left w:val="nil"/>
              <w:bottom w:val="nil"/>
              <w:right w:val="nil"/>
              <w:between w:val="nil"/>
            </w:pBdr>
            <w:spacing w:after="0" w:line="252" w:lineRule="auto"/>
            <w:ind w:firstLine="230"/>
            <w:jc w:val="both"/>
          </w:pPr>
        </w:pPrChange>
      </w:pPr>
      <w:ins w:id="129" w:author="Patty Delafuente" w:date="2023-12-17T14:12:00Z">
        <w:r>
          <w:rPr>
            <w:rFonts w:ascii="Times New Roman" w:eastAsia="Times New Roman" w:hAnsi="Times New Roman" w:cs="Times New Roman"/>
          </w:rPr>
          <w:t>Even with the differences in tokenizers, it is po</w:t>
        </w:r>
      </w:ins>
      <w:ins w:id="130" w:author="Patty Delafuente" w:date="2023-12-17T14:13:00Z">
        <w:r>
          <w:rPr>
            <w:rFonts w:ascii="Times New Roman" w:eastAsia="Times New Roman" w:hAnsi="Times New Roman" w:cs="Times New Roman"/>
          </w:rPr>
          <w:t xml:space="preserve">ssible to add a new token as an additional special token </w:t>
        </w:r>
        <w:r w:rsidR="00415BE3">
          <w:rPr>
            <w:rFonts w:ascii="Times New Roman" w:eastAsia="Times New Roman" w:hAnsi="Times New Roman" w:cs="Times New Roman"/>
          </w:rPr>
          <w:t>as shown here:</w:t>
        </w:r>
      </w:ins>
    </w:p>
    <w:p w14:paraId="64F45E45" w14:textId="6B7B1DFB" w:rsidR="00415BE3" w:rsidRDefault="00415BE3" w:rsidP="003970FB">
      <w:pPr>
        <w:pBdr>
          <w:top w:val="nil"/>
          <w:left w:val="nil"/>
          <w:bottom w:val="nil"/>
          <w:right w:val="nil"/>
          <w:between w:val="nil"/>
        </w:pBdr>
        <w:spacing w:after="0" w:line="252" w:lineRule="auto"/>
        <w:ind w:firstLine="230"/>
        <w:jc w:val="both"/>
        <w:rPr>
          <w:ins w:id="131" w:author="Patty Delafuente" w:date="2023-12-17T14:13:00Z"/>
          <w:rFonts w:ascii="Times New Roman" w:eastAsia="Times New Roman" w:hAnsi="Times New Roman" w:cs="Times New Roman"/>
        </w:rPr>
      </w:pPr>
      <w:ins w:id="132" w:author="Patty Delafuente" w:date="2023-12-17T14:13:00Z">
        <w:r w:rsidRPr="00415BE3">
          <w:rPr>
            <w:rFonts w:ascii="Times New Roman" w:eastAsia="Times New Roman" w:hAnsi="Times New Roman" w:cs="Times New Roman"/>
            <w:noProof/>
          </w:rPr>
          <w:lastRenderedPageBreak/>
          <w:drawing>
            <wp:inline distT="0" distB="0" distL="0" distR="0" wp14:anchorId="6D3A1DFE" wp14:editId="0353FB4B">
              <wp:extent cx="2651760" cy="2422525"/>
              <wp:effectExtent l="0" t="0" r="0" b="0"/>
              <wp:docPr id="301451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51350" name="Picture 1" descr="A screenshot of a computer program&#10;&#10;Description automatically generated"/>
                      <pic:cNvPicPr/>
                    </pic:nvPicPr>
                    <pic:blipFill>
                      <a:blip r:embed="rId9"/>
                      <a:stretch>
                        <a:fillRect/>
                      </a:stretch>
                    </pic:blipFill>
                    <pic:spPr>
                      <a:xfrm>
                        <a:off x="0" y="0"/>
                        <a:ext cx="2651760" cy="2422525"/>
                      </a:xfrm>
                      <a:prstGeom prst="rect">
                        <a:avLst/>
                      </a:prstGeom>
                    </pic:spPr>
                  </pic:pic>
                </a:graphicData>
              </a:graphic>
            </wp:inline>
          </w:drawing>
        </w:r>
      </w:ins>
    </w:p>
    <w:p w14:paraId="3583B05C" w14:textId="0E56E914" w:rsidR="00546879" w:rsidRDefault="00546879" w:rsidP="003970FB">
      <w:pPr>
        <w:pBdr>
          <w:top w:val="nil"/>
          <w:left w:val="nil"/>
          <w:bottom w:val="nil"/>
          <w:right w:val="nil"/>
          <w:between w:val="nil"/>
        </w:pBdr>
        <w:spacing w:after="0" w:line="252" w:lineRule="auto"/>
        <w:ind w:firstLine="230"/>
        <w:jc w:val="both"/>
        <w:rPr>
          <w:ins w:id="133" w:author="Patty Delafuente" w:date="2023-12-17T14:14:00Z"/>
          <w:rFonts w:ascii="Times New Roman" w:eastAsia="Times New Roman" w:hAnsi="Times New Roman" w:cs="Times New Roman"/>
        </w:rPr>
      </w:pPr>
      <w:ins w:id="134" w:author="Patty Delafuente" w:date="2023-12-17T14:13:00Z">
        <w:r>
          <w:rPr>
            <w:rFonts w:ascii="Times New Roman" w:eastAsia="Times New Roman" w:hAnsi="Times New Roman" w:cs="Times New Roman"/>
          </w:rPr>
          <w:t xml:space="preserve">This code can be viewed at: </w:t>
        </w:r>
      </w:ins>
      <w:ins w:id="135" w:author="Patty Delafuente" w:date="2023-12-19T21:53:00Z">
        <w:r w:rsidR="00165432">
          <w:rPr>
            <w:rFonts w:ascii="Times New Roman" w:eastAsia="Times New Roman" w:hAnsi="Times New Roman" w:cs="Times New Roman"/>
          </w:rPr>
          <w:fldChar w:fldCharType="begin"/>
        </w:r>
        <w:r w:rsidR="00165432">
          <w:rPr>
            <w:rFonts w:ascii="Times New Roman" w:eastAsia="Times New Roman" w:hAnsi="Times New Roman" w:cs="Times New Roman"/>
          </w:rPr>
          <w:instrText>HYPERLINK "</w:instrText>
        </w:r>
        <w:r w:rsidR="00165432" w:rsidRPr="00165432">
          <w:rPr>
            <w:rFonts w:ascii="Times New Roman" w:eastAsia="Times New Roman" w:hAnsi="Times New Roman" w:cs="Times New Roman"/>
          </w:rPr>
          <w:instrText>https://github.com/pattydelafuente/llamaturn/blob/main/llamaCreatetoken.ipynb</w:instrText>
        </w:r>
        <w:r w:rsidR="00165432">
          <w:rPr>
            <w:rFonts w:ascii="Times New Roman" w:eastAsia="Times New Roman" w:hAnsi="Times New Roman" w:cs="Times New Roman"/>
          </w:rPr>
          <w:instrText>"</w:instrText>
        </w:r>
        <w:r w:rsidR="00165432">
          <w:rPr>
            <w:rFonts w:ascii="Times New Roman" w:eastAsia="Times New Roman" w:hAnsi="Times New Roman" w:cs="Times New Roman"/>
          </w:rPr>
          <w:fldChar w:fldCharType="separate"/>
        </w:r>
        <w:r w:rsidR="00165432" w:rsidRPr="00FD487A">
          <w:rPr>
            <w:rStyle w:val="Hyperlink"/>
            <w:spacing w:val="0"/>
            <w:kern w:val="0"/>
            <w:lang w:eastAsia="en-IN"/>
          </w:rPr>
          <w:t>https://github.com/pattydelafuente/llamaturn/blob/main/llamaCreatetoken.ipynb</w:t>
        </w:r>
        <w:r w:rsidR="00165432">
          <w:rPr>
            <w:rFonts w:ascii="Times New Roman" w:eastAsia="Times New Roman" w:hAnsi="Times New Roman" w:cs="Times New Roman"/>
          </w:rPr>
          <w:fldChar w:fldCharType="end"/>
        </w:r>
      </w:ins>
      <w:ins w:id="136" w:author="Patty Delafuente" w:date="2023-12-17T14:14:00Z">
        <w:r w:rsidR="004F34F7">
          <w:rPr>
            <w:rFonts w:ascii="Times New Roman" w:eastAsia="Times New Roman" w:hAnsi="Times New Roman" w:cs="Times New Roman"/>
          </w:rPr>
          <w:t>.</w:t>
        </w:r>
      </w:ins>
      <w:ins w:id="137" w:author="Patty Delafuente" w:date="2023-12-19T21:53:00Z">
        <w:r w:rsidR="00165432">
          <w:rPr>
            <w:rFonts w:ascii="Times New Roman" w:eastAsia="Times New Roman" w:hAnsi="Times New Roman" w:cs="Times New Roman"/>
          </w:rPr>
          <w:t xml:space="preserve"> </w:t>
        </w:r>
      </w:ins>
      <w:ins w:id="138" w:author="Patty Delafuente" w:date="2023-12-17T14:14:00Z">
        <w:r w:rsidR="004F34F7">
          <w:rPr>
            <w:rFonts w:ascii="Times New Roman" w:eastAsia="Times New Roman" w:hAnsi="Times New Roman" w:cs="Times New Roman"/>
          </w:rPr>
          <w:t xml:space="preserve">The real question though is should it be done this way?  </w:t>
        </w:r>
      </w:ins>
    </w:p>
    <w:p w14:paraId="275C6B83" w14:textId="77777777" w:rsidR="00BF1A82" w:rsidRDefault="00BF1A82" w:rsidP="000832EB">
      <w:pPr>
        <w:pBdr>
          <w:top w:val="nil"/>
          <w:left w:val="nil"/>
          <w:bottom w:val="nil"/>
          <w:right w:val="nil"/>
          <w:between w:val="nil"/>
        </w:pBdr>
        <w:spacing w:after="0" w:line="252" w:lineRule="auto"/>
        <w:ind w:firstLine="230"/>
        <w:jc w:val="both"/>
        <w:rPr>
          <w:ins w:id="139" w:author="Patty Delafuente" w:date="2023-12-17T14:14:00Z"/>
          <w:rFonts w:ascii="Times New Roman" w:eastAsia="Times New Roman" w:hAnsi="Times New Roman" w:cs="Times New Roman"/>
        </w:rPr>
      </w:pPr>
    </w:p>
    <w:p w14:paraId="00000007" w14:textId="3DFEBE3F" w:rsidR="00350735" w:rsidDel="00720EA2" w:rsidRDefault="00BF1A82" w:rsidP="00054927">
      <w:pPr>
        <w:pBdr>
          <w:top w:val="nil"/>
          <w:left w:val="nil"/>
          <w:bottom w:val="nil"/>
          <w:right w:val="nil"/>
          <w:between w:val="nil"/>
        </w:pBdr>
        <w:spacing w:after="0" w:line="252" w:lineRule="auto"/>
        <w:jc w:val="both"/>
        <w:rPr>
          <w:del w:id="140" w:author="Patty Delafuente" w:date="2023-12-17T13:34:00Z"/>
          <w:rFonts w:ascii="Times New Roman" w:eastAsia="Times New Roman" w:hAnsi="Times New Roman" w:cs="Times New Roman"/>
        </w:rPr>
        <w:pPrChange w:id="141" w:author="Patty Delafuente" w:date="2023-12-19T22:06:00Z">
          <w:pPr>
            <w:pBdr>
              <w:top w:val="nil"/>
              <w:left w:val="nil"/>
              <w:bottom w:val="nil"/>
              <w:right w:val="nil"/>
              <w:between w:val="nil"/>
            </w:pBdr>
            <w:spacing w:after="0" w:line="252" w:lineRule="auto"/>
            <w:ind w:firstLine="230"/>
            <w:jc w:val="both"/>
          </w:pPr>
        </w:pPrChange>
      </w:pPr>
      <w:ins w:id="142" w:author="Patty Delafuente" w:date="2023-12-17T14:14:00Z">
        <w:r>
          <w:rPr>
            <w:rFonts w:ascii="Times New Roman" w:eastAsia="Times New Roman" w:hAnsi="Times New Roman" w:cs="Times New Roman"/>
          </w:rPr>
          <w:t xml:space="preserve">Taking another look at </w:t>
        </w:r>
      </w:ins>
      <w:ins w:id="143" w:author="Patty Delafuente" w:date="2023-12-17T14:08:00Z">
        <w:r w:rsidR="00425F8D">
          <w:rPr>
            <w:rFonts w:ascii="Times New Roman" w:eastAsia="Times New Roman" w:hAnsi="Times New Roman" w:cs="Times New Roman"/>
          </w:rPr>
          <w:t>the</w:t>
        </w:r>
      </w:ins>
      <w:ins w:id="144" w:author="Patty Delafuente" w:date="2023-12-17T13:59:00Z">
        <w:r w:rsidR="008A427D">
          <w:rPr>
            <w:rFonts w:ascii="Times New Roman" w:eastAsia="Times New Roman" w:hAnsi="Times New Roman" w:cs="Times New Roman"/>
          </w:rPr>
          <w:t xml:space="preserve"> TurnGPT project, much of the tokens were simply replacements to the &lt;eos&gt; tokens</w:t>
        </w:r>
      </w:ins>
      <w:ins w:id="145" w:author="Patty Delafuente" w:date="2023-12-17T14:00:00Z">
        <w:r w:rsidR="00FD5648">
          <w:rPr>
            <w:rFonts w:ascii="Times New Roman" w:eastAsia="Times New Roman" w:hAnsi="Times New Roman" w:cs="Times New Roman"/>
          </w:rPr>
          <w:t xml:space="preserve"> or in later work using audio input, pauses were used to predict turn completions. </w:t>
        </w:r>
      </w:ins>
      <w:ins w:id="146" w:author="Patty Delafuente" w:date="2023-12-17T14:15:00Z">
        <w:r>
          <w:rPr>
            <w:rFonts w:ascii="Times New Roman" w:eastAsia="Times New Roman" w:hAnsi="Times New Roman" w:cs="Times New Roman"/>
          </w:rPr>
          <w:t xml:space="preserve"> The way that</w:t>
        </w:r>
        <w:r w:rsidR="00910A4E">
          <w:rPr>
            <w:rFonts w:ascii="Times New Roman" w:eastAsia="Times New Roman" w:hAnsi="Times New Roman" w:cs="Times New Roman"/>
          </w:rPr>
          <w:t xml:space="preserve"> input is formatted as prompts, makes the use of turn shift tokens redundant.  </w:t>
        </w:r>
        <w:r w:rsidR="007E4FF7">
          <w:rPr>
            <w:rFonts w:ascii="Times New Roman" w:eastAsia="Times New Roman" w:hAnsi="Times New Roman" w:cs="Times New Roman"/>
          </w:rPr>
          <w:t>We already kno</w:t>
        </w:r>
      </w:ins>
      <w:ins w:id="147" w:author="Patty Delafuente" w:date="2023-12-17T14:16:00Z">
        <w:r w:rsidR="007E4FF7">
          <w:rPr>
            <w:rFonts w:ascii="Times New Roman" w:eastAsia="Times New Roman" w:hAnsi="Times New Roman" w:cs="Times New Roman"/>
          </w:rPr>
          <w:t>w when a sequence ends.</w:t>
        </w:r>
        <w:r w:rsidR="00AC7568">
          <w:rPr>
            <w:rFonts w:ascii="Times New Roman" w:eastAsia="Times New Roman" w:hAnsi="Times New Roman" w:cs="Times New Roman"/>
          </w:rPr>
          <w:t xml:space="preserve"> Certain aspects such as managing </w:t>
        </w:r>
      </w:ins>
      <w:ins w:id="148" w:author="Patty Delafuente" w:date="2023-12-17T14:17:00Z">
        <w:r w:rsidR="00AC7568">
          <w:rPr>
            <w:rFonts w:ascii="Times New Roman" w:eastAsia="Times New Roman" w:hAnsi="Times New Roman" w:cs="Times New Roman"/>
          </w:rPr>
          <w:t xml:space="preserve">interruptions </w:t>
        </w:r>
        <w:r w:rsidR="00516253">
          <w:rPr>
            <w:rFonts w:ascii="Times New Roman" w:eastAsia="Times New Roman" w:hAnsi="Times New Roman" w:cs="Times New Roman"/>
          </w:rPr>
          <w:t xml:space="preserve">may be done efficiently through other services in the overall application platform such as was demonstrated with the LlamaSpeak application where new input prompts spoken into the application can </w:t>
        </w:r>
        <w:r w:rsidR="00350BED">
          <w:rPr>
            <w:rFonts w:ascii="Times New Roman" w:eastAsia="Times New Roman" w:hAnsi="Times New Roman" w:cs="Times New Roman"/>
          </w:rPr>
          <w:t xml:space="preserve">interrupt </w:t>
        </w:r>
      </w:ins>
      <w:ins w:id="149" w:author="Patty Delafuente" w:date="2023-12-17T14:18:00Z">
        <w:r w:rsidR="00350BED">
          <w:rPr>
            <w:rFonts w:ascii="Times New Roman" w:eastAsia="Times New Roman" w:hAnsi="Times New Roman" w:cs="Times New Roman"/>
          </w:rPr>
          <w:t xml:space="preserve">the current audio output of the model generated text. </w:t>
        </w:r>
      </w:ins>
      <w:ins w:id="150" w:author="Patty Delafuente" w:date="2023-12-17T14:16:00Z">
        <w:r w:rsidR="007E4FF7">
          <w:rPr>
            <w:rFonts w:ascii="Times New Roman" w:eastAsia="Times New Roman" w:hAnsi="Times New Roman" w:cs="Times New Roman"/>
          </w:rPr>
          <w:t xml:space="preserve">  </w:t>
        </w:r>
      </w:ins>
      <w:ins w:id="151" w:author="Patty Delafuente" w:date="2023-12-17T14:18:00Z">
        <w:r w:rsidR="003261D1">
          <w:rPr>
            <w:rFonts w:ascii="Times New Roman" w:eastAsia="Times New Roman" w:hAnsi="Times New Roman" w:cs="Times New Roman"/>
          </w:rPr>
          <w:t>Without this type of integration, one much wait until the</w:t>
        </w:r>
      </w:ins>
      <w:ins w:id="152" w:author="Patty Delafuente" w:date="2023-12-17T14:19:00Z">
        <w:r w:rsidR="003261D1">
          <w:rPr>
            <w:rFonts w:ascii="Times New Roman" w:eastAsia="Times New Roman" w:hAnsi="Times New Roman" w:cs="Times New Roman"/>
          </w:rPr>
          <w:t xml:space="preserve"> generated text is completed spoken or rendered or kill the script</w:t>
        </w:r>
        <w:r w:rsidR="004665B3">
          <w:rPr>
            <w:rFonts w:ascii="Times New Roman" w:eastAsia="Times New Roman" w:hAnsi="Times New Roman" w:cs="Times New Roman"/>
          </w:rPr>
          <w:t xml:space="preserve"> if you are done with a verbose response and want to force </w:t>
        </w:r>
        <w:r w:rsidR="005B28EA">
          <w:rPr>
            <w:rFonts w:ascii="Times New Roman" w:eastAsia="Times New Roman" w:hAnsi="Times New Roman" w:cs="Times New Roman"/>
          </w:rPr>
          <w:t xml:space="preserve">a </w:t>
        </w:r>
        <w:r w:rsidR="004665B3">
          <w:rPr>
            <w:rFonts w:ascii="Times New Roman" w:eastAsia="Times New Roman" w:hAnsi="Times New Roman" w:cs="Times New Roman"/>
          </w:rPr>
          <w:t xml:space="preserve">turn. </w:t>
        </w:r>
      </w:ins>
      <w:del w:id="153" w:author="Patty Delafuente" w:date="2023-12-17T13:34:00Z">
        <w:r w:rsidR="008840B3" w:rsidDel="00ED3964">
          <w:rPr>
            <w:rFonts w:ascii="Times New Roman" w:eastAsia="Times New Roman" w:hAnsi="Times New Roman" w:cs="Times New Roman"/>
          </w:rPr>
          <w:delText>Figure 1- turn-shift tracking in LLama2 [19]</w:delText>
        </w:r>
      </w:del>
    </w:p>
    <w:p w14:paraId="7A216336" w14:textId="77777777" w:rsidR="00720EA2" w:rsidRDefault="00720EA2" w:rsidP="00054927">
      <w:pPr>
        <w:pBdr>
          <w:top w:val="nil"/>
          <w:left w:val="nil"/>
          <w:bottom w:val="nil"/>
          <w:right w:val="nil"/>
          <w:between w:val="nil"/>
        </w:pBdr>
        <w:spacing w:after="0" w:line="252" w:lineRule="auto"/>
        <w:jc w:val="both"/>
        <w:rPr>
          <w:ins w:id="154" w:author="Patty Delafuente" w:date="2023-12-17T14:36:00Z"/>
          <w:rFonts w:ascii="Times New Roman" w:eastAsia="Times New Roman" w:hAnsi="Times New Roman" w:cs="Times New Roman"/>
        </w:rPr>
        <w:pPrChange w:id="155" w:author="Patty Delafuente" w:date="2023-12-19T22:06:00Z">
          <w:pPr>
            <w:pBdr>
              <w:top w:val="nil"/>
              <w:left w:val="nil"/>
              <w:bottom w:val="nil"/>
              <w:right w:val="nil"/>
              <w:between w:val="nil"/>
            </w:pBdr>
            <w:spacing w:after="0" w:line="252" w:lineRule="auto"/>
            <w:ind w:firstLine="230"/>
            <w:jc w:val="both"/>
          </w:pPr>
        </w:pPrChange>
      </w:pPr>
    </w:p>
    <w:p w14:paraId="7CF148DA" w14:textId="77777777" w:rsidR="007A510E" w:rsidRDefault="007A510E" w:rsidP="000832EB">
      <w:pPr>
        <w:pBdr>
          <w:top w:val="nil"/>
          <w:left w:val="nil"/>
          <w:bottom w:val="nil"/>
          <w:right w:val="nil"/>
          <w:between w:val="nil"/>
        </w:pBdr>
        <w:spacing w:after="0" w:line="252" w:lineRule="auto"/>
        <w:ind w:firstLine="230"/>
        <w:jc w:val="both"/>
        <w:rPr>
          <w:ins w:id="156" w:author="Patty Delafuente" w:date="2023-12-19T21:54:00Z"/>
          <w:rFonts w:ascii="Times New Roman" w:eastAsia="Times New Roman" w:hAnsi="Times New Roman" w:cs="Times New Roman"/>
        </w:rPr>
      </w:pPr>
    </w:p>
    <w:p w14:paraId="03898A21" w14:textId="5A16FE57" w:rsidR="0041213D" w:rsidRDefault="00720EA2" w:rsidP="00054927">
      <w:pPr>
        <w:pBdr>
          <w:top w:val="nil"/>
          <w:left w:val="nil"/>
          <w:bottom w:val="nil"/>
          <w:right w:val="nil"/>
          <w:between w:val="nil"/>
        </w:pBdr>
        <w:spacing w:after="0" w:line="252" w:lineRule="auto"/>
        <w:jc w:val="both"/>
        <w:rPr>
          <w:ins w:id="157" w:author="Patty Delafuente" w:date="2023-12-17T15:12:00Z"/>
          <w:rFonts w:ascii="Times New Roman" w:eastAsia="Times New Roman" w:hAnsi="Times New Roman" w:cs="Times New Roman"/>
        </w:rPr>
        <w:pPrChange w:id="158" w:author="Patty Delafuente" w:date="2023-12-19T22:06:00Z">
          <w:pPr>
            <w:pBdr>
              <w:top w:val="nil"/>
              <w:left w:val="nil"/>
              <w:bottom w:val="nil"/>
              <w:right w:val="nil"/>
              <w:between w:val="nil"/>
            </w:pBdr>
            <w:spacing w:after="0" w:line="252" w:lineRule="auto"/>
            <w:ind w:firstLine="230"/>
            <w:jc w:val="both"/>
          </w:pPr>
        </w:pPrChange>
      </w:pPr>
      <w:ins w:id="159" w:author="Patty Delafuente" w:date="2023-12-17T14:36:00Z">
        <w:r>
          <w:rPr>
            <w:rFonts w:ascii="Times New Roman" w:eastAsia="Times New Roman" w:hAnsi="Times New Roman" w:cs="Times New Roman"/>
          </w:rPr>
          <w:t xml:space="preserve">The Llama-2 documentation for input prompts provides very specific guidance at </w:t>
        </w:r>
        <w:r>
          <w:rPr>
            <w:rFonts w:ascii="Times New Roman" w:eastAsia="Times New Roman" w:hAnsi="Times New Roman" w:cs="Times New Roman"/>
          </w:rPr>
          <w:fldChar w:fldCharType="begin"/>
        </w:r>
        <w:r>
          <w:rPr>
            <w:rFonts w:ascii="Times New Roman" w:eastAsia="Times New Roman" w:hAnsi="Times New Roman" w:cs="Times New Roman"/>
          </w:rPr>
          <w:instrText>HYPERLINK "</w:instrText>
        </w:r>
        <w:r w:rsidRPr="00720EA2">
          <w:rPr>
            <w:rFonts w:ascii="Times New Roman" w:eastAsia="Times New Roman" w:hAnsi="Times New Roman" w:cs="Times New Roman"/>
          </w:rPr>
          <w:instrText>https://llama-2.ai/prompting-llama-2/</w:instrText>
        </w:r>
        <w:r>
          <w:rPr>
            <w:rFonts w:ascii="Times New Roman" w:eastAsia="Times New Roman" w:hAnsi="Times New Roman" w:cs="Times New Roman"/>
          </w:rPr>
          <w:instrText>"</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257E8D">
          <w:rPr>
            <w:rStyle w:val="Hyperlink"/>
            <w:rFonts w:eastAsia="Calibri"/>
            <w:spacing w:val="0"/>
            <w:kern w:val="0"/>
            <w:lang w:eastAsia="en-IN"/>
          </w:rPr>
          <w:t>https://llama-2.ai/prompting-llama-2/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2D738E">
          <w:rPr>
            <w:rFonts w:ascii="Times New Roman" w:eastAsia="Times New Roman" w:hAnsi="Times New Roman" w:cs="Times New Roman"/>
          </w:rPr>
          <w:t>.</w:t>
        </w:r>
      </w:ins>
      <w:ins w:id="160" w:author="Patty Delafuente" w:date="2023-12-17T15:09:00Z">
        <w:r w:rsidR="00217F49">
          <w:rPr>
            <w:rFonts w:ascii="Times New Roman" w:eastAsia="Times New Roman" w:hAnsi="Times New Roman" w:cs="Times New Roman"/>
          </w:rPr>
          <w:t xml:space="preserve"> User input is identified using &lt;ins&gt; userinput</w:t>
        </w:r>
      </w:ins>
      <w:ins w:id="161" w:author="Patty Delafuente" w:date="2023-12-17T15:10:00Z">
        <w:r w:rsidR="00217F49">
          <w:rPr>
            <w:rFonts w:ascii="Times New Roman" w:eastAsia="Times New Roman" w:hAnsi="Times New Roman" w:cs="Times New Roman"/>
          </w:rPr>
          <w:t xml:space="preserve"> &lt;/ins&gt; prompt.</w:t>
        </w:r>
        <w:r w:rsidR="00222F4D">
          <w:rPr>
            <w:rFonts w:ascii="Times New Roman" w:eastAsia="Times New Roman" w:hAnsi="Times New Roman" w:cs="Times New Roman"/>
          </w:rPr>
          <w:t xml:space="preserve"> The </w:t>
        </w:r>
        <w:r w:rsidR="0050660A">
          <w:rPr>
            <w:rFonts w:ascii="Times New Roman" w:eastAsia="Times New Roman" w:hAnsi="Times New Roman" w:cs="Times New Roman"/>
          </w:rPr>
          <w:t>m</w:t>
        </w:r>
      </w:ins>
      <w:ins w:id="162" w:author="Patty Delafuente" w:date="2023-12-17T15:11:00Z">
        <w:r w:rsidR="0050660A">
          <w:rPr>
            <w:rFonts w:ascii="Times New Roman" w:eastAsia="Times New Roman" w:hAnsi="Times New Roman" w:cs="Times New Roman"/>
          </w:rPr>
          <w:t>odel prompt is not tagged but each appended user input is</w:t>
        </w:r>
      </w:ins>
      <w:ins w:id="163" w:author="Patty Delafuente" w:date="2023-12-17T15:12:00Z">
        <w:r w:rsidR="0041213D">
          <w:rPr>
            <w:rFonts w:ascii="Times New Roman" w:eastAsia="Times New Roman" w:hAnsi="Times New Roman" w:cs="Times New Roman"/>
          </w:rPr>
          <w:t xml:space="preserve"> for exam</w:t>
        </w:r>
      </w:ins>
      <w:ins w:id="164" w:author="Patty Delafuente" w:date="2023-12-19T21:54:00Z">
        <w:r w:rsidR="007A510E">
          <w:rPr>
            <w:rFonts w:ascii="Times New Roman" w:eastAsia="Times New Roman" w:hAnsi="Times New Roman" w:cs="Times New Roman"/>
          </w:rPr>
          <w:t>p</w:t>
        </w:r>
      </w:ins>
      <w:ins w:id="165" w:author="Patty Delafuente" w:date="2023-12-17T15:12:00Z">
        <w:r w:rsidR="0041213D">
          <w:rPr>
            <w:rFonts w:ascii="Times New Roman" w:eastAsia="Times New Roman" w:hAnsi="Times New Roman" w:cs="Times New Roman"/>
          </w:rPr>
          <w:t>le</w:t>
        </w:r>
      </w:ins>
      <w:ins w:id="166" w:author="Patty Delafuente" w:date="2023-12-17T15:11:00Z">
        <w:r w:rsidR="0050660A">
          <w:rPr>
            <w:rFonts w:ascii="Times New Roman" w:eastAsia="Times New Roman" w:hAnsi="Times New Roman" w:cs="Times New Roman"/>
          </w:rPr>
          <w:t xml:space="preserve">: </w:t>
        </w:r>
      </w:ins>
    </w:p>
    <w:p w14:paraId="4B9C17E6" w14:textId="74192411" w:rsidR="00ED3FDB" w:rsidRDefault="0050660A" w:rsidP="000832EB">
      <w:pPr>
        <w:pBdr>
          <w:top w:val="nil"/>
          <w:left w:val="nil"/>
          <w:bottom w:val="nil"/>
          <w:right w:val="nil"/>
          <w:between w:val="nil"/>
        </w:pBdr>
        <w:spacing w:after="0" w:line="252" w:lineRule="auto"/>
        <w:ind w:firstLine="230"/>
        <w:jc w:val="both"/>
        <w:rPr>
          <w:ins w:id="167" w:author="Patty Delafuente" w:date="2023-12-17T15:12:00Z"/>
          <w:rFonts w:ascii="Times New Roman" w:eastAsia="Times New Roman" w:hAnsi="Times New Roman" w:cs="Times New Roman"/>
        </w:rPr>
      </w:pPr>
      <w:ins w:id="168" w:author="Patty Delafuente" w:date="2023-12-17T15:11:00Z">
        <w:r>
          <w:rPr>
            <w:rFonts w:ascii="Times New Roman" w:eastAsia="Times New Roman" w:hAnsi="Times New Roman" w:cs="Times New Roman"/>
          </w:rPr>
          <w:t>&lt;ins&gt; user input1 &lt;/</w:t>
        </w:r>
        <w:r w:rsidR="005F5575">
          <w:rPr>
            <w:rFonts w:ascii="Times New Roman" w:eastAsia="Times New Roman" w:hAnsi="Times New Roman" w:cs="Times New Roman"/>
          </w:rPr>
          <w:t>ins&gt; model resp &lt;ins&gt; user input 2 &lt;</w:t>
        </w:r>
      </w:ins>
      <w:ins w:id="169" w:author="Patty Delafuente" w:date="2023-12-17T15:12:00Z">
        <w:r w:rsidR="005F5575">
          <w:rPr>
            <w:rFonts w:ascii="Times New Roman" w:eastAsia="Times New Roman" w:hAnsi="Times New Roman" w:cs="Times New Roman"/>
          </w:rPr>
          <w:t xml:space="preserve">/ins&gt; model resp.  </w:t>
        </w:r>
      </w:ins>
    </w:p>
    <w:p w14:paraId="288042B7" w14:textId="77777777" w:rsidR="00E172E8" w:rsidRDefault="00E172E8" w:rsidP="000832EB">
      <w:pPr>
        <w:pBdr>
          <w:top w:val="nil"/>
          <w:left w:val="nil"/>
          <w:bottom w:val="nil"/>
          <w:right w:val="nil"/>
          <w:between w:val="nil"/>
        </w:pBdr>
        <w:spacing w:after="0" w:line="252" w:lineRule="auto"/>
        <w:ind w:firstLine="230"/>
        <w:jc w:val="both"/>
        <w:rPr>
          <w:ins w:id="170" w:author="Patty Delafuente" w:date="2023-12-19T21:54:00Z"/>
          <w:rFonts w:ascii="Times New Roman" w:eastAsia="Times New Roman" w:hAnsi="Times New Roman" w:cs="Times New Roman"/>
        </w:rPr>
      </w:pPr>
    </w:p>
    <w:p w14:paraId="12872877" w14:textId="4413CCB7" w:rsidR="00C352BF" w:rsidRDefault="001F7D19" w:rsidP="008C17B1">
      <w:pPr>
        <w:pBdr>
          <w:top w:val="nil"/>
          <w:left w:val="nil"/>
          <w:bottom w:val="nil"/>
          <w:right w:val="nil"/>
          <w:between w:val="nil"/>
        </w:pBdr>
        <w:spacing w:after="0" w:line="252" w:lineRule="auto"/>
        <w:jc w:val="both"/>
        <w:rPr>
          <w:ins w:id="171" w:author="Patty Delafuente" w:date="2023-12-17T15:19:00Z"/>
          <w:rFonts w:ascii="Times New Roman" w:eastAsia="Times New Roman" w:hAnsi="Times New Roman" w:cs="Times New Roman"/>
        </w:rPr>
        <w:pPrChange w:id="172" w:author="Patty Delafuente" w:date="2023-12-19T22:06:00Z">
          <w:pPr>
            <w:pBdr>
              <w:top w:val="nil"/>
              <w:left w:val="nil"/>
              <w:bottom w:val="nil"/>
              <w:right w:val="nil"/>
              <w:between w:val="nil"/>
            </w:pBdr>
            <w:spacing w:after="0" w:line="252" w:lineRule="auto"/>
            <w:ind w:firstLine="230"/>
            <w:jc w:val="both"/>
          </w:pPr>
        </w:pPrChange>
      </w:pPr>
      <w:ins w:id="173" w:author="Patty Delafuente" w:date="2023-12-17T15:13:00Z">
        <w:r>
          <w:rPr>
            <w:rFonts w:ascii="Times New Roman" w:eastAsia="Times New Roman" w:hAnsi="Times New Roman" w:cs="Times New Roman"/>
          </w:rPr>
          <w:t>The warning in the documents</w:t>
        </w:r>
      </w:ins>
      <w:ins w:id="174" w:author="Patty Delafuente" w:date="2023-12-19T22:29:00Z">
        <w:r w:rsidR="003D276D">
          <w:rPr>
            <w:rFonts w:ascii="Times New Roman" w:eastAsia="Times New Roman" w:hAnsi="Times New Roman" w:cs="Times New Roman"/>
          </w:rPr>
          <w:t xml:space="preserve"> (</w:t>
        </w:r>
        <w:r w:rsidR="003D276D">
          <w:rPr>
            <w:rFonts w:ascii="Times New Roman" w:eastAsia="Times New Roman" w:hAnsi="Times New Roman" w:cs="Times New Roman"/>
          </w:rPr>
          <w:fldChar w:fldCharType="begin"/>
        </w:r>
        <w:r w:rsidR="003D276D">
          <w:rPr>
            <w:rFonts w:ascii="Times New Roman" w:eastAsia="Times New Roman" w:hAnsi="Times New Roman" w:cs="Times New Roman"/>
          </w:rPr>
          <w:instrText>HYPERLINK "</w:instrText>
        </w:r>
        <w:r w:rsidR="003D276D" w:rsidRPr="00720EA2">
          <w:rPr>
            <w:rFonts w:ascii="Times New Roman" w:eastAsia="Times New Roman" w:hAnsi="Times New Roman" w:cs="Times New Roman"/>
          </w:rPr>
          <w:instrText>https://llama-2.ai/prompting-llama-2/</w:instrText>
        </w:r>
        <w:r w:rsidR="003D276D">
          <w:rPr>
            <w:rFonts w:ascii="Times New Roman" w:eastAsia="Times New Roman" w:hAnsi="Times New Roman" w:cs="Times New Roman"/>
          </w:rPr>
          <w:instrText>"</w:instrText>
        </w:r>
        <w:r w:rsidR="003D276D">
          <w:rPr>
            <w:rFonts w:ascii="Times New Roman" w:eastAsia="Times New Roman" w:hAnsi="Times New Roman" w:cs="Times New Roman"/>
          </w:rPr>
        </w:r>
        <w:r w:rsidR="003D276D">
          <w:rPr>
            <w:rFonts w:ascii="Times New Roman" w:eastAsia="Times New Roman" w:hAnsi="Times New Roman" w:cs="Times New Roman"/>
          </w:rPr>
          <w:fldChar w:fldCharType="separate"/>
        </w:r>
        <w:r w:rsidR="003D276D" w:rsidRPr="00257E8D">
          <w:rPr>
            <w:rStyle w:val="Hyperlink"/>
            <w:rFonts w:eastAsia="Calibri"/>
            <w:spacing w:val="0"/>
            <w:kern w:val="0"/>
            <w:lang w:eastAsia="en-IN"/>
          </w:rPr>
          <w:t>https://llama-2.ai/prompting-llama-2/</w:t>
        </w:r>
        <w:r w:rsidR="003D276D">
          <w:rPr>
            <w:rFonts w:ascii="Times New Roman" w:eastAsia="Times New Roman" w:hAnsi="Times New Roman" w:cs="Times New Roman"/>
          </w:rPr>
          <w:fldChar w:fldCharType="end"/>
        </w:r>
        <w:r w:rsidR="003D276D">
          <w:rPr>
            <w:rFonts w:ascii="Times New Roman" w:eastAsia="Times New Roman" w:hAnsi="Times New Roman" w:cs="Times New Roman"/>
          </w:rPr>
          <w:t>)</w:t>
        </w:r>
      </w:ins>
      <w:ins w:id="175" w:author="Patty Delafuente" w:date="2023-12-17T15:13:00Z">
        <w:r>
          <w:rPr>
            <w:rFonts w:ascii="Times New Roman" w:eastAsia="Times New Roman" w:hAnsi="Times New Roman" w:cs="Times New Roman"/>
          </w:rPr>
          <w:t xml:space="preserve"> is that if you start </w:t>
        </w:r>
      </w:ins>
      <w:ins w:id="176" w:author="Patty Delafuente" w:date="2023-12-17T15:14:00Z">
        <w:r>
          <w:rPr>
            <w:rFonts w:ascii="Times New Roman" w:eastAsia="Times New Roman" w:hAnsi="Times New Roman" w:cs="Times New Roman"/>
          </w:rPr>
          <w:t xml:space="preserve">using different tags, the model may start appending those tags to all responses and this also increases the size of the context window. </w:t>
        </w:r>
      </w:ins>
    </w:p>
    <w:p w14:paraId="7D618B2A" w14:textId="77777777" w:rsidR="000B7CCB" w:rsidRDefault="000B7CCB" w:rsidP="000832EB">
      <w:pPr>
        <w:pBdr>
          <w:top w:val="nil"/>
          <w:left w:val="nil"/>
          <w:bottom w:val="nil"/>
          <w:right w:val="nil"/>
          <w:between w:val="nil"/>
        </w:pBdr>
        <w:spacing w:after="0" w:line="252" w:lineRule="auto"/>
        <w:ind w:firstLine="230"/>
        <w:jc w:val="both"/>
        <w:rPr>
          <w:ins w:id="177" w:author="Patty Delafuente" w:date="2023-12-17T15:19:00Z"/>
          <w:rFonts w:ascii="Times New Roman" w:eastAsia="Times New Roman" w:hAnsi="Times New Roman" w:cs="Times New Roman"/>
        </w:rPr>
      </w:pPr>
    </w:p>
    <w:p w14:paraId="46E6327F" w14:textId="0ABB3007" w:rsidR="00A20264" w:rsidRDefault="00A20264" w:rsidP="008C17B1">
      <w:pPr>
        <w:pBdr>
          <w:top w:val="nil"/>
          <w:left w:val="nil"/>
          <w:bottom w:val="nil"/>
          <w:right w:val="nil"/>
          <w:between w:val="nil"/>
        </w:pBdr>
        <w:spacing w:after="0" w:line="252" w:lineRule="auto"/>
        <w:jc w:val="both"/>
        <w:rPr>
          <w:ins w:id="178" w:author="Patty Delafuente" w:date="2023-12-17T15:31:00Z"/>
          <w:rFonts w:ascii="Times New Roman" w:eastAsia="Times New Roman" w:hAnsi="Times New Roman" w:cs="Times New Roman"/>
        </w:rPr>
        <w:pPrChange w:id="179" w:author="Patty Delafuente" w:date="2023-12-19T22:06:00Z">
          <w:pPr>
            <w:pBdr>
              <w:top w:val="nil"/>
              <w:left w:val="nil"/>
              <w:bottom w:val="nil"/>
              <w:right w:val="nil"/>
              <w:between w:val="nil"/>
            </w:pBdr>
            <w:spacing w:after="0" w:line="252" w:lineRule="auto"/>
            <w:ind w:firstLine="230"/>
            <w:jc w:val="both"/>
          </w:pPr>
        </w:pPrChange>
      </w:pPr>
      <w:ins w:id="180" w:author="Patty Delafuente" w:date="2023-12-17T15:19:00Z">
        <w:r>
          <w:rPr>
            <w:rFonts w:ascii="Times New Roman" w:eastAsia="Times New Roman" w:hAnsi="Times New Roman" w:cs="Times New Roman"/>
          </w:rPr>
          <w:t xml:space="preserve">A different approach is to </w:t>
        </w:r>
      </w:ins>
      <w:ins w:id="181" w:author="Patty Delafuente" w:date="2023-12-17T15:20:00Z">
        <w:r w:rsidR="0074332A">
          <w:rPr>
            <w:rFonts w:ascii="Times New Roman" w:eastAsia="Times New Roman" w:hAnsi="Times New Roman" w:cs="Times New Roman"/>
          </w:rPr>
          <w:t>run a classifier on the predicted text</w:t>
        </w:r>
      </w:ins>
      <w:ins w:id="182" w:author="Patty Delafuente" w:date="2023-12-17T15:22:00Z">
        <w:r w:rsidR="005B2FBD">
          <w:rPr>
            <w:rFonts w:ascii="Times New Roman" w:eastAsia="Times New Roman" w:hAnsi="Times New Roman" w:cs="Times New Roman"/>
          </w:rPr>
          <w:t xml:space="preserve"> before </w:t>
        </w:r>
      </w:ins>
      <w:ins w:id="183" w:author="Patty Delafuente" w:date="2023-12-17T15:30:00Z">
        <w:r w:rsidR="00295277">
          <w:rPr>
            <w:rFonts w:ascii="Times New Roman" w:eastAsia="Times New Roman" w:hAnsi="Times New Roman" w:cs="Times New Roman"/>
          </w:rPr>
          <w:t>it</w:t>
        </w:r>
      </w:ins>
      <w:ins w:id="184" w:author="Patty Delafuente" w:date="2023-12-17T15:22:00Z">
        <w:r w:rsidR="005B2FBD">
          <w:rPr>
            <w:rFonts w:ascii="Times New Roman" w:eastAsia="Times New Roman" w:hAnsi="Times New Roman" w:cs="Times New Roman"/>
          </w:rPr>
          <w:t xml:space="preserve"> is rendered to the </w:t>
        </w:r>
      </w:ins>
      <w:ins w:id="185" w:author="Patty Delafuente" w:date="2023-12-17T15:30:00Z">
        <w:r w:rsidR="00295277">
          <w:rPr>
            <w:rFonts w:ascii="Times New Roman" w:eastAsia="Times New Roman" w:hAnsi="Times New Roman" w:cs="Times New Roman"/>
          </w:rPr>
          <w:t>output</w:t>
        </w:r>
      </w:ins>
      <w:ins w:id="186" w:author="Patty Delafuente" w:date="2023-12-17T15:22:00Z">
        <w:r w:rsidR="005B2FBD">
          <w:rPr>
            <w:rFonts w:ascii="Times New Roman" w:eastAsia="Times New Roman" w:hAnsi="Times New Roman" w:cs="Times New Roman"/>
          </w:rPr>
          <w:t xml:space="preserve"> </w:t>
        </w:r>
        <w:r w:rsidR="005B2FBD">
          <w:rPr>
            <w:rFonts w:ascii="Times New Roman" w:eastAsia="Times New Roman" w:hAnsi="Times New Roman" w:cs="Times New Roman"/>
          </w:rPr>
          <w:t>te</w:t>
        </w:r>
        <w:r w:rsidR="00B504E5">
          <w:rPr>
            <w:rFonts w:ascii="Times New Roman" w:eastAsia="Times New Roman" w:hAnsi="Times New Roman" w:cs="Times New Roman"/>
          </w:rPr>
          <w:t>x</w:t>
        </w:r>
        <w:r w:rsidR="005B2FBD">
          <w:rPr>
            <w:rFonts w:ascii="Times New Roman" w:eastAsia="Times New Roman" w:hAnsi="Times New Roman" w:cs="Times New Roman"/>
          </w:rPr>
          <w:t>t window or as audio</w:t>
        </w:r>
      </w:ins>
      <w:ins w:id="187" w:author="Patty Delafuente" w:date="2023-12-17T15:20:00Z">
        <w:r w:rsidR="00944FE7">
          <w:rPr>
            <w:rFonts w:ascii="Times New Roman" w:eastAsia="Times New Roman" w:hAnsi="Times New Roman" w:cs="Times New Roman"/>
          </w:rPr>
          <w:t xml:space="preserve">.  </w:t>
        </w:r>
        <w:r w:rsidR="00B357C0">
          <w:rPr>
            <w:rFonts w:ascii="Times New Roman" w:eastAsia="Times New Roman" w:hAnsi="Times New Roman" w:cs="Times New Roman"/>
          </w:rPr>
          <w:t xml:space="preserve">This is </w:t>
        </w:r>
      </w:ins>
      <w:ins w:id="188" w:author="Patty Delafuente" w:date="2023-12-17T15:21:00Z">
        <w:r w:rsidR="005B2FBD">
          <w:rPr>
            <w:rFonts w:ascii="Times New Roman" w:eastAsia="Times New Roman" w:hAnsi="Times New Roman" w:cs="Times New Roman"/>
          </w:rPr>
          <w:t>like</w:t>
        </w:r>
      </w:ins>
      <w:ins w:id="189" w:author="Patty Delafuente" w:date="2023-12-17T15:20:00Z">
        <w:r w:rsidR="00B357C0">
          <w:rPr>
            <w:rFonts w:ascii="Times New Roman" w:eastAsia="Times New Roman" w:hAnsi="Times New Roman" w:cs="Times New Roman"/>
          </w:rPr>
          <w:t xml:space="preserve"> </w:t>
        </w:r>
      </w:ins>
      <w:ins w:id="190" w:author="Patty Delafuente" w:date="2023-12-17T15:21:00Z">
        <w:r w:rsidR="009D2817">
          <w:rPr>
            <w:rFonts w:ascii="Times New Roman" w:eastAsia="Times New Roman" w:hAnsi="Times New Roman" w:cs="Times New Roman"/>
          </w:rPr>
          <w:t xml:space="preserve">recent </w:t>
        </w:r>
        <w:r w:rsidR="005B2FBD">
          <w:rPr>
            <w:rFonts w:ascii="Times New Roman" w:eastAsia="Times New Roman" w:hAnsi="Times New Roman" w:cs="Times New Roman"/>
          </w:rPr>
          <w:t>approaches</w:t>
        </w:r>
      </w:ins>
      <w:ins w:id="191" w:author="Patty Delafuente" w:date="2023-12-17T15:20:00Z">
        <w:r w:rsidR="00B357C0">
          <w:rPr>
            <w:rFonts w:ascii="Times New Roman" w:eastAsia="Times New Roman" w:hAnsi="Times New Roman" w:cs="Times New Roman"/>
          </w:rPr>
          <w:t xml:space="preserve"> that are now </w:t>
        </w:r>
      </w:ins>
      <w:ins w:id="192" w:author="Patty Delafuente" w:date="2023-12-17T15:22:00Z">
        <w:r w:rsidR="00B504E5">
          <w:rPr>
            <w:rFonts w:ascii="Times New Roman" w:eastAsia="Times New Roman" w:hAnsi="Times New Roman" w:cs="Times New Roman"/>
          </w:rPr>
          <w:t>being used</w:t>
        </w:r>
      </w:ins>
      <w:ins w:id="193" w:author="Patty Delafuente" w:date="2023-12-17T15:21:00Z">
        <w:r w:rsidR="00B357C0">
          <w:rPr>
            <w:rFonts w:ascii="Times New Roman" w:eastAsia="Times New Roman" w:hAnsi="Times New Roman" w:cs="Times New Roman"/>
          </w:rPr>
          <w:t xml:space="preserve"> to restrict or identify </w:t>
        </w:r>
        <w:r w:rsidR="009D2817">
          <w:rPr>
            <w:rFonts w:ascii="Times New Roman" w:eastAsia="Times New Roman" w:hAnsi="Times New Roman" w:cs="Times New Roman"/>
          </w:rPr>
          <w:t xml:space="preserve">toxic content.  </w:t>
        </w:r>
      </w:ins>
      <w:ins w:id="194" w:author="Patty Delafuente" w:date="2023-12-17T15:31:00Z">
        <w:r w:rsidR="00DE582F">
          <w:rPr>
            <w:rFonts w:ascii="Times New Roman" w:eastAsia="Times New Roman" w:hAnsi="Times New Roman" w:cs="Times New Roman"/>
          </w:rPr>
          <w:t xml:space="preserve">One way to integrate a classification model to act on the output of text generated from a LLM in a chat application is to incorporate a LangChain agent.  </w:t>
        </w:r>
      </w:ins>
    </w:p>
    <w:p w14:paraId="198C9640" w14:textId="77777777" w:rsidR="007A510E" w:rsidRDefault="007A510E" w:rsidP="005F4F0F">
      <w:pPr>
        <w:pBdr>
          <w:top w:val="nil"/>
          <w:left w:val="nil"/>
          <w:bottom w:val="nil"/>
          <w:right w:val="nil"/>
          <w:between w:val="nil"/>
        </w:pBdr>
        <w:spacing w:after="0" w:line="252" w:lineRule="auto"/>
        <w:ind w:firstLine="230"/>
        <w:jc w:val="both"/>
        <w:rPr>
          <w:ins w:id="195" w:author="Patty Delafuente" w:date="2023-12-19T21:54:00Z"/>
          <w:rFonts w:ascii="Times New Roman" w:eastAsia="Times New Roman" w:hAnsi="Times New Roman" w:cs="Times New Roman"/>
        </w:rPr>
      </w:pPr>
    </w:p>
    <w:p w14:paraId="2EAD694A" w14:textId="58D25ED2" w:rsidR="0059513C" w:rsidDel="00ED3964" w:rsidRDefault="00935EF6" w:rsidP="008C17B1">
      <w:pPr>
        <w:pBdr>
          <w:top w:val="nil"/>
          <w:left w:val="nil"/>
          <w:bottom w:val="nil"/>
          <w:right w:val="nil"/>
          <w:between w:val="nil"/>
        </w:pBdr>
        <w:spacing w:after="0" w:line="252" w:lineRule="auto"/>
        <w:jc w:val="both"/>
        <w:rPr>
          <w:del w:id="196" w:author="Patty Delafuente" w:date="2023-12-17T13:34:00Z"/>
          <w:rFonts w:ascii="Times New Roman" w:eastAsia="Times New Roman" w:hAnsi="Times New Roman" w:cs="Times New Roman"/>
        </w:rPr>
        <w:pPrChange w:id="197" w:author="Patty Delafuente" w:date="2023-12-19T22:06:00Z">
          <w:pPr>
            <w:pBdr>
              <w:top w:val="nil"/>
              <w:left w:val="nil"/>
              <w:bottom w:val="nil"/>
              <w:right w:val="nil"/>
              <w:between w:val="nil"/>
            </w:pBdr>
            <w:spacing w:after="0" w:line="252" w:lineRule="auto"/>
            <w:ind w:firstLine="230"/>
            <w:jc w:val="both"/>
          </w:pPr>
        </w:pPrChange>
      </w:pPr>
      <w:ins w:id="198" w:author="Patty Delafuente" w:date="2023-12-17T15:31:00Z">
        <w:r>
          <w:rPr>
            <w:rFonts w:ascii="Times New Roman" w:eastAsia="Times New Roman" w:hAnsi="Times New Roman" w:cs="Times New Roman"/>
          </w:rPr>
          <w:t>LangChai</w:t>
        </w:r>
      </w:ins>
      <w:ins w:id="199" w:author="Patty Delafuente" w:date="2023-12-17T15:32:00Z">
        <w:r>
          <w:rPr>
            <w:rFonts w:ascii="Times New Roman" w:eastAsia="Times New Roman" w:hAnsi="Times New Roman" w:cs="Times New Roman"/>
          </w:rPr>
          <w:t xml:space="preserve">n is a framework </w:t>
        </w:r>
        <w:r w:rsidR="00975852">
          <w:rPr>
            <w:rFonts w:ascii="Times New Roman" w:eastAsia="Times New Roman" w:hAnsi="Times New Roman" w:cs="Times New Roman"/>
          </w:rPr>
          <w:t xml:space="preserve">that has components to </w:t>
        </w:r>
      </w:ins>
      <w:ins w:id="200" w:author="Patty Delafuente" w:date="2023-12-17T15:33:00Z">
        <w:r w:rsidR="00975852">
          <w:rPr>
            <w:rFonts w:ascii="Times New Roman" w:eastAsia="Times New Roman" w:hAnsi="Times New Roman" w:cs="Times New Roman"/>
          </w:rPr>
          <w:t>help build out the pipeline and pieces of chat applications</w:t>
        </w:r>
        <w:r w:rsidR="005F4F0F">
          <w:rPr>
            <w:rFonts w:ascii="Times New Roman" w:eastAsia="Times New Roman" w:hAnsi="Times New Roman" w:cs="Times New Roman"/>
          </w:rPr>
          <w:t xml:space="preserve"> like ChatGPT. </w:t>
        </w:r>
      </w:ins>
      <w:ins w:id="201" w:author="Patty Delafuente" w:date="2023-12-17T15:34:00Z">
        <w:r w:rsidR="00351A5C">
          <w:rPr>
            <w:rFonts w:ascii="Times New Roman" w:eastAsia="Times New Roman" w:hAnsi="Times New Roman" w:cs="Times New Roman"/>
          </w:rPr>
          <w:t>A</w:t>
        </w:r>
      </w:ins>
      <w:ins w:id="202" w:author="Patty Delafuente" w:date="2023-12-17T15:33:00Z">
        <w:r w:rsidR="005F4F0F">
          <w:rPr>
            <w:rFonts w:ascii="Times New Roman" w:eastAsia="Times New Roman" w:hAnsi="Times New Roman" w:cs="Times New Roman"/>
          </w:rPr>
          <w:t xml:space="preserve"> LangChain</w:t>
        </w:r>
      </w:ins>
    </w:p>
    <w:p w14:paraId="02D6DB04" w14:textId="2FE33E51" w:rsidR="0059513C" w:rsidDel="005F4F0F" w:rsidRDefault="0059513C" w:rsidP="008C17B1">
      <w:pPr>
        <w:pBdr>
          <w:top w:val="nil"/>
          <w:left w:val="nil"/>
          <w:bottom w:val="nil"/>
          <w:right w:val="nil"/>
          <w:between w:val="nil"/>
        </w:pBdr>
        <w:spacing w:after="0" w:line="252" w:lineRule="auto"/>
        <w:jc w:val="both"/>
        <w:rPr>
          <w:del w:id="203" w:author="Patty Delafuente" w:date="2023-12-17T15:33:00Z"/>
          <w:rFonts w:ascii="Times New Roman" w:eastAsia="Times New Roman" w:hAnsi="Times New Roman" w:cs="Times New Roman"/>
        </w:rPr>
        <w:pPrChange w:id="204" w:author="Patty Delafuente" w:date="2023-12-19T22:06:00Z">
          <w:pPr>
            <w:pBdr>
              <w:top w:val="nil"/>
              <w:left w:val="nil"/>
              <w:bottom w:val="nil"/>
              <w:right w:val="nil"/>
              <w:between w:val="nil"/>
            </w:pBdr>
            <w:spacing w:after="0" w:line="252" w:lineRule="auto"/>
            <w:ind w:firstLine="230"/>
            <w:jc w:val="both"/>
          </w:pPr>
        </w:pPrChange>
      </w:pPr>
      <w:del w:id="205" w:author="Patty Delafuente" w:date="2023-12-17T13:58:00Z">
        <w:r w:rsidDel="000832EB">
          <w:rPr>
            <w:rFonts w:ascii="Times New Roman" w:eastAsia="Times New Roman" w:hAnsi="Times New Roman" w:cs="Times New Roman"/>
          </w:rPr>
          <w:delText xml:space="preserve">In this paper we are focusing on implementation of turn taking token into Llama LLM model and compared the accuracy and evaluation metric with other LLM models. Discuss more in detail about problem and how our solution will solve the previous problems, Implementation and analysis on result and evaluation metric compared with other LLM model. </w:delText>
        </w:r>
      </w:del>
    </w:p>
    <w:p w14:paraId="44726166" w14:textId="77777777" w:rsidR="00B165B4" w:rsidRDefault="0059513C" w:rsidP="008C17B1">
      <w:pPr>
        <w:pBdr>
          <w:top w:val="nil"/>
          <w:left w:val="nil"/>
          <w:bottom w:val="nil"/>
          <w:right w:val="nil"/>
          <w:between w:val="nil"/>
        </w:pBdr>
        <w:spacing w:after="0" w:line="252" w:lineRule="auto"/>
        <w:jc w:val="both"/>
        <w:rPr>
          <w:ins w:id="206" w:author="Patty Delafuente" w:date="2023-12-17T15:35:00Z"/>
          <w:rFonts w:ascii="Times New Roman" w:eastAsia="Times New Roman" w:hAnsi="Times New Roman" w:cs="Times New Roman"/>
          <w:color w:val="000000"/>
        </w:rPr>
        <w:pPrChange w:id="207" w:author="Patty Delafuente" w:date="2023-12-19T22:06:00Z">
          <w:pPr>
            <w:pBdr>
              <w:top w:val="nil"/>
              <w:left w:val="nil"/>
              <w:bottom w:val="nil"/>
              <w:right w:val="nil"/>
              <w:between w:val="nil"/>
            </w:pBdr>
            <w:spacing w:after="0" w:line="252" w:lineRule="auto"/>
            <w:ind w:firstLine="230"/>
            <w:jc w:val="both"/>
          </w:pPr>
        </w:pPrChange>
      </w:pPr>
      <w:del w:id="208" w:author="Patty Delafuente" w:date="2023-12-17T15:30:00Z">
        <w:r w:rsidDel="00541E00">
          <w:rPr>
            <w:rFonts w:ascii="Times New Roman" w:eastAsia="Times New Roman" w:hAnsi="Times New Roman" w:cs="Times New Roman"/>
            <w:color w:val="000000"/>
          </w:rPr>
          <w:delText xml:space="preserve">The paper is structure as follows: related work is done in section 2. Section 3 defines </w:delText>
        </w:r>
        <w:r w:rsidR="00A77BF1" w:rsidDel="00541E00">
          <w:rPr>
            <w:rFonts w:ascii="Times New Roman" w:eastAsia="Times New Roman" w:hAnsi="Times New Roman" w:cs="Times New Roman"/>
            <w:color w:val="000000"/>
          </w:rPr>
          <w:delText xml:space="preserve">methodology &amp; </w:delText>
        </w:r>
        <w:r w:rsidDel="00541E00">
          <w:rPr>
            <w:rFonts w:ascii="Times New Roman" w:eastAsia="Times New Roman" w:hAnsi="Times New Roman" w:cs="Times New Roman"/>
            <w:color w:val="000000"/>
          </w:rPr>
          <w:delText>implementation of turn taking in Llama model. Section 4 talks about the detailed analysis on results</w:delText>
        </w:r>
        <w:r w:rsidR="00280B27" w:rsidDel="00541E00">
          <w:rPr>
            <w:rFonts w:ascii="Times New Roman" w:eastAsia="Times New Roman" w:hAnsi="Times New Roman" w:cs="Times New Roman"/>
            <w:color w:val="000000"/>
          </w:rPr>
          <w:delText xml:space="preserve">, followed by conclusion and future work in section 5. </w:delText>
        </w:r>
      </w:del>
      <w:ins w:id="209" w:author="Patty Delafuente" w:date="2023-12-17T15:24:00Z">
        <w:r w:rsidR="00C66898">
          <w:rPr>
            <w:rFonts w:ascii="Times New Roman" w:eastAsia="Times New Roman" w:hAnsi="Times New Roman" w:cs="Times New Roman"/>
            <w:color w:val="000000"/>
          </w:rPr>
          <w:t xml:space="preserve"> agent can be leveraged in chat applications to layer in classification models and </w:t>
        </w:r>
      </w:ins>
      <w:ins w:id="210" w:author="Patty Delafuente" w:date="2023-12-17T15:25:00Z">
        <w:r w:rsidR="00052765">
          <w:rPr>
            <w:rFonts w:ascii="Times New Roman" w:eastAsia="Times New Roman" w:hAnsi="Times New Roman" w:cs="Times New Roman"/>
            <w:color w:val="000000"/>
          </w:rPr>
          <w:t>tweak</w:t>
        </w:r>
      </w:ins>
      <w:ins w:id="211" w:author="Patty Delafuente" w:date="2023-12-17T15:24:00Z">
        <w:r w:rsidR="00C66898">
          <w:rPr>
            <w:rFonts w:ascii="Times New Roman" w:eastAsia="Times New Roman" w:hAnsi="Times New Roman" w:cs="Times New Roman"/>
            <w:color w:val="000000"/>
          </w:rPr>
          <w:t xml:space="preserve"> the output based on </w:t>
        </w:r>
      </w:ins>
      <w:ins w:id="212" w:author="Patty Delafuente" w:date="2023-12-17T15:25:00Z">
        <w:r w:rsidR="00052765">
          <w:rPr>
            <w:rFonts w:ascii="Times New Roman" w:eastAsia="Times New Roman" w:hAnsi="Times New Roman" w:cs="Times New Roman"/>
            <w:color w:val="000000"/>
          </w:rPr>
          <w:t xml:space="preserve">classification </w:t>
        </w:r>
        <w:r w:rsidR="00E94DB2">
          <w:rPr>
            <w:rFonts w:ascii="Times New Roman" w:eastAsia="Times New Roman" w:hAnsi="Times New Roman" w:cs="Times New Roman"/>
            <w:color w:val="000000"/>
          </w:rPr>
          <w:t xml:space="preserve">results. </w:t>
        </w:r>
      </w:ins>
      <w:ins w:id="213" w:author="Patty Delafuente" w:date="2023-12-17T15:28:00Z">
        <w:r w:rsidR="006C27B5">
          <w:rPr>
            <w:rFonts w:ascii="Times New Roman" w:eastAsia="Times New Roman" w:hAnsi="Times New Roman" w:cs="Times New Roman"/>
            <w:color w:val="000000"/>
          </w:rPr>
          <w:t xml:space="preserve">The </w:t>
        </w:r>
      </w:ins>
      <w:ins w:id="214" w:author="Patty Delafuente" w:date="2023-12-17T15:34:00Z">
        <w:r w:rsidR="00351A5C">
          <w:rPr>
            <w:rFonts w:ascii="Times New Roman" w:eastAsia="Times New Roman" w:hAnsi="Times New Roman" w:cs="Times New Roman"/>
            <w:color w:val="000000"/>
          </w:rPr>
          <w:t>L</w:t>
        </w:r>
      </w:ins>
      <w:ins w:id="215" w:author="Patty Delafuente" w:date="2023-12-17T15:28:00Z">
        <w:r w:rsidR="006C27B5">
          <w:rPr>
            <w:rFonts w:ascii="Times New Roman" w:eastAsia="Times New Roman" w:hAnsi="Times New Roman" w:cs="Times New Roman"/>
            <w:color w:val="000000"/>
          </w:rPr>
          <w:t>ang</w:t>
        </w:r>
      </w:ins>
      <w:ins w:id="216" w:author="Patty Delafuente" w:date="2023-12-17T15:34:00Z">
        <w:r w:rsidR="00351A5C">
          <w:rPr>
            <w:rFonts w:ascii="Times New Roman" w:eastAsia="Times New Roman" w:hAnsi="Times New Roman" w:cs="Times New Roman"/>
            <w:color w:val="000000"/>
          </w:rPr>
          <w:t>C</w:t>
        </w:r>
      </w:ins>
      <w:ins w:id="217" w:author="Patty Delafuente" w:date="2023-12-17T15:28:00Z">
        <w:r w:rsidR="006C27B5">
          <w:rPr>
            <w:rFonts w:ascii="Times New Roman" w:eastAsia="Times New Roman" w:hAnsi="Times New Roman" w:cs="Times New Roman"/>
            <w:color w:val="000000"/>
          </w:rPr>
          <w:t>hain conversational agent</w:t>
        </w:r>
        <w:r w:rsidR="005C377D">
          <w:rPr>
            <w:rFonts w:ascii="Times New Roman" w:eastAsia="Times New Roman" w:hAnsi="Times New Roman" w:cs="Times New Roman"/>
            <w:color w:val="000000"/>
          </w:rPr>
          <w:t xml:space="preserve"> is leveraged within the LlamaSpeak application to </w:t>
        </w:r>
        <w:r w:rsidR="00541E00">
          <w:rPr>
            <w:rFonts w:ascii="Times New Roman" w:eastAsia="Times New Roman" w:hAnsi="Times New Roman" w:cs="Times New Roman"/>
            <w:color w:val="000000"/>
          </w:rPr>
          <w:t>man</w:t>
        </w:r>
      </w:ins>
      <w:ins w:id="218" w:author="Patty Delafuente" w:date="2023-12-17T15:29:00Z">
        <w:r w:rsidR="00541E00">
          <w:rPr>
            <w:rFonts w:ascii="Times New Roman" w:eastAsia="Times New Roman" w:hAnsi="Times New Roman" w:cs="Times New Roman"/>
            <w:color w:val="000000"/>
          </w:rPr>
          <w:t xml:space="preserve">age the prompt history. </w:t>
        </w:r>
      </w:ins>
    </w:p>
    <w:p w14:paraId="4124122D" w14:textId="77777777" w:rsidR="007A510E" w:rsidRDefault="007A510E" w:rsidP="005F4F0F">
      <w:pPr>
        <w:pBdr>
          <w:top w:val="nil"/>
          <w:left w:val="nil"/>
          <w:bottom w:val="nil"/>
          <w:right w:val="nil"/>
          <w:between w:val="nil"/>
        </w:pBdr>
        <w:spacing w:after="0" w:line="252" w:lineRule="auto"/>
        <w:ind w:firstLine="230"/>
        <w:jc w:val="both"/>
        <w:rPr>
          <w:ins w:id="219" w:author="Patty Delafuente" w:date="2023-12-19T21:54:00Z"/>
          <w:rFonts w:ascii="Times New Roman" w:eastAsia="Times New Roman" w:hAnsi="Times New Roman" w:cs="Times New Roman"/>
          <w:color w:val="000000"/>
        </w:rPr>
      </w:pPr>
    </w:p>
    <w:p w14:paraId="00000009" w14:textId="39D2F20F" w:rsidR="00350735" w:rsidRDefault="00541E00" w:rsidP="008C17B1">
      <w:pPr>
        <w:pBdr>
          <w:top w:val="nil"/>
          <w:left w:val="nil"/>
          <w:bottom w:val="nil"/>
          <w:right w:val="nil"/>
          <w:between w:val="nil"/>
        </w:pBdr>
        <w:spacing w:after="0" w:line="252" w:lineRule="auto"/>
        <w:jc w:val="both"/>
        <w:rPr>
          <w:ins w:id="220" w:author="Patty Delafuente" w:date="2023-12-17T15:40:00Z"/>
          <w:rFonts w:ascii="Times New Roman" w:eastAsia="Times New Roman" w:hAnsi="Times New Roman" w:cs="Times New Roman"/>
          <w:color w:val="000000"/>
        </w:rPr>
        <w:pPrChange w:id="221" w:author="Patty Delafuente" w:date="2023-12-19T22:06:00Z">
          <w:pPr>
            <w:pBdr>
              <w:top w:val="nil"/>
              <w:left w:val="nil"/>
              <w:bottom w:val="nil"/>
              <w:right w:val="nil"/>
              <w:between w:val="nil"/>
            </w:pBdr>
            <w:spacing w:after="0" w:line="252" w:lineRule="auto"/>
            <w:ind w:firstLine="230"/>
            <w:jc w:val="both"/>
          </w:pPr>
        </w:pPrChange>
      </w:pPr>
      <w:ins w:id="222" w:author="Patty Delafuente" w:date="2023-12-17T15:29:00Z">
        <w:r>
          <w:rPr>
            <w:rFonts w:ascii="Times New Roman" w:eastAsia="Times New Roman" w:hAnsi="Times New Roman" w:cs="Times New Roman"/>
            <w:color w:val="000000"/>
          </w:rPr>
          <w:t>There are different types of</w:t>
        </w:r>
      </w:ins>
      <w:ins w:id="223" w:author="Patty Delafuente" w:date="2023-12-17T15:34:00Z">
        <w:r w:rsidR="00B165B4">
          <w:rPr>
            <w:rFonts w:ascii="Times New Roman" w:eastAsia="Times New Roman" w:hAnsi="Times New Roman" w:cs="Times New Roman"/>
            <w:color w:val="000000"/>
          </w:rPr>
          <w:t xml:space="preserve"> Lang</w:t>
        </w:r>
      </w:ins>
      <w:ins w:id="224" w:author="Patty Delafuente" w:date="2023-12-17T15:35:00Z">
        <w:r w:rsidR="00B165B4">
          <w:rPr>
            <w:rFonts w:ascii="Times New Roman" w:eastAsia="Times New Roman" w:hAnsi="Times New Roman" w:cs="Times New Roman"/>
            <w:color w:val="000000"/>
          </w:rPr>
          <w:t>Chain</w:t>
        </w:r>
      </w:ins>
      <w:ins w:id="225" w:author="Patty Delafuente" w:date="2023-12-17T15:29:00Z">
        <w:r>
          <w:rPr>
            <w:rFonts w:ascii="Times New Roman" w:eastAsia="Times New Roman" w:hAnsi="Times New Roman" w:cs="Times New Roman"/>
            <w:color w:val="000000"/>
          </w:rPr>
          <w:t xml:space="preserve"> agents that can be implemented to help manage the interactions in a</w:t>
        </w:r>
      </w:ins>
      <w:ins w:id="226" w:author="Patty Delafuente" w:date="2023-12-17T15:34:00Z">
        <w:r w:rsidR="00B165B4">
          <w:rPr>
            <w:rFonts w:ascii="Times New Roman" w:eastAsia="Times New Roman" w:hAnsi="Times New Roman" w:cs="Times New Roman"/>
            <w:color w:val="000000"/>
          </w:rPr>
          <w:t>n</w:t>
        </w:r>
      </w:ins>
      <w:ins w:id="227" w:author="Patty Delafuente" w:date="2023-12-17T15:29:00Z">
        <w:r>
          <w:rPr>
            <w:rFonts w:ascii="Times New Roman" w:eastAsia="Times New Roman" w:hAnsi="Times New Roman" w:cs="Times New Roman"/>
            <w:color w:val="000000"/>
          </w:rPr>
          <w:t xml:space="preserve"> application between input and model output. More information can be </w:t>
        </w:r>
      </w:ins>
      <w:ins w:id="228" w:author="Patty Delafuente" w:date="2023-12-17T15:30:00Z">
        <w:r>
          <w:rPr>
            <w:rFonts w:ascii="Times New Roman" w:eastAsia="Times New Roman" w:hAnsi="Times New Roman" w:cs="Times New Roman"/>
            <w:color w:val="000000"/>
          </w:rPr>
          <w:t xml:space="preserve">found at </w:t>
        </w:r>
      </w:ins>
      <w:ins w:id="229" w:author="Patty Delafuente" w:date="2023-12-19T21:54:00Z">
        <w:r w:rsidR="00E172E8">
          <w:rPr>
            <w:rFonts w:ascii="Times New Roman" w:eastAsia="Times New Roman" w:hAnsi="Times New Roman" w:cs="Times New Roman"/>
            <w:color w:val="000000"/>
          </w:rPr>
          <w:fldChar w:fldCharType="begin"/>
        </w:r>
        <w:r w:rsidR="00E172E8">
          <w:rPr>
            <w:rFonts w:ascii="Times New Roman" w:eastAsia="Times New Roman" w:hAnsi="Times New Roman" w:cs="Times New Roman"/>
            <w:color w:val="000000"/>
          </w:rPr>
          <w:instrText>HYPERLINK "</w:instrText>
        </w:r>
      </w:ins>
      <w:ins w:id="230" w:author="Patty Delafuente" w:date="2023-12-17T15:30:00Z">
        <w:r w:rsidR="00E172E8" w:rsidRPr="00541E00">
          <w:rPr>
            <w:rFonts w:ascii="Times New Roman" w:eastAsia="Times New Roman" w:hAnsi="Times New Roman" w:cs="Times New Roman"/>
            <w:color w:val="000000"/>
          </w:rPr>
          <w:instrText>https://python.langchain.com/docs/modules/agents/agent_types/chat_conversation_agent</w:instrText>
        </w:r>
      </w:ins>
      <w:ins w:id="231" w:author="Patty Delafuente" w:date="2023-12-19T21:54:00Z">
        <w:r w:rsidR="00E172E8">
          <w:rPr>
            <w:rFonts w:ascii="Times New Roman" w:eastAsia="Times New Roman" w:hAnsi="Times New Roman" w:cs="Times New Roman"/>
            <w:color w:val="000000"/>
          </w:rPr>
          <w:instrText>"</w:instrText>
        </w:r>
        <w:r w:rsidR="00E172E8">
          <w:rPr>
            <w:rFonts w:ascii="Times New Roman" w:eastAsia="Times New Roman" w:hAnsi="Times New Roman" w:cs="Times New Roman"/>
            <w:color w:val="000000"/>
          </w:rPr>
          <w:fldChar w:fldCharType="separate"/>
        </w:r>
      </w:ins>
      <w:ins w:id="232" w:author="Patty Delafuente" w:date="2023-12-17T15:30:00Z">
        <w:r w:rsidR="00E172E8" w:rsidRPr="00FD487A">
          <w:rPr>
            <w:rStyle w:val="Hyperlink"/>
            <w:spacing w:val="0"/>
            <w:kern w:val="0"/>
            <w:lang w:eastAsia="en-IN"/>
          </w:rPr>
          <w:t>https://python.langchain.com/docs/modules/agents/agent_types/chat_conversation_agent</w:t>
        </w:r>
      </w:ins>
      <w:ins w:id="233" w:author="Patty Delafuente" w:date="2023-12-19T21:54:00Z">
        <w:r w:rsidR="00E172E8">
          <w:rPr>
            <w:rFonts w:ascii="Times New Roman" w:eastAsia="Times New Roman" w:hAnsi="Times New Roman" w:cs="Times New Roman"/>
            <w:color w:val="000000"/>
          </w:rPr>
          <w:fldChar w:fldCharType="end"/>
        </w:r>
        <w:r w:rsidR="00E172E8">
          <w:rPr>
            <w:rFonts w:ascii="Times New Roman" w:eastAsia="Times New Roman" w:hAnsi="Times New Roman" w:cs="Times New Roman"/>
            <w:color w:val="000000"/>
          </w:rPr>
          <w:t xml:space="preserve"> </w:t>
        </w:r>
      </w:ins>
      <w:ins w:id="234" w:author="Patty Delafuente" w:date="2023-12-17T15:30:00Z">
        <w:r>
          <w:rPr>
            <w:rFonts w:ascii="Times New Roman" w:eastAsia="Times New Roman" w:hAnsi="Times New Roman" w:cs="Times New Roman"/>
            <w:color w:val="000000"/>
          </w:rPr>
          <w:t xml:space="preserve"> . </w:t>
        </w:r>
      </w:ins>
      <w:ins w:id="235" w:author="Patty Delafuente" w:date="2023-12-17T15:39:00Z">
        <w:r w:rsidR="003B3F4E">
          <w:rPr>
            <w:rFonts w:ascii="Times New Roman" w:eastAsia="Times New Roman" w:hAnsi="Times New Roman" w:cs="Times New Roman"/>
            <w:color w:val="000000"/>
          </w:rPr>
          <w:t xml:space="preserve"> Here is a specific example of using</w:t>
        </w:r>
        <w:r w:rsidR="00CA05FA">
          <w:rPr>
            <w:rFonts w:ascii="Times New Roman" w:eastAsia="Times New Roman" w:hAnsi="Times New Roman" w:cs="Times New Roman"/>
            <w:color w:val="000000"/>
          </w:rPr>
          <w:t xml:space="preserve"> a</w:t>
        </w:r>
        <w:r w:rsidR="003B3F4E">
          <w:rPr>
            <w:rFonts w:ascii="Times New Roman" w:eastAsia="Times New Roman" w:hAnsi="Times New Roman" w:cs="Times New Roman"/>
            <w:color w:val="000000"/>
          </w:rPr>
          <w:t xml:space="preserve"> LangChain </w:t>
        </w:r>
        <w:r w:rsidR="00CA05FA">
          <w:rPr>
            <w:rFonts w:ascii="Times New Roman" w:eastAsia="Times New Roman" w:hAnsi="Times New Roman" w:cs="Times New Roman"/>
            <w:color w:val="000000"/>
          </w:rPr>
          <w:t>agent to moderate dialog which is the approach that would most likely work to add</w:t>
        </w:r>
      </w:ins>
      <w:ins w:id="236" w:author="Patty Delafuente" w:date="2023-12-17T15:40:00Z">
        <w:r w:rsidR="00CA05FA">
          <w:rPr>
            <w:rFonts w:ascii="Times New Roman" w:eastAsia="Times New Roman" w:hAnsi="Times New Roman" w:cs="Times New Roman"/>
            <w:color w:val="000000"/>
          </w:rPr>
          <w:t xml:space="preserve"> in a</w:t>
        </w:r>
        <w:r w:rsidR="006E03C7">
          <w:rPr>
            <w:rFonts w:ascii="Times New Roman" w:eastAsia="Times New Roman" w:hAnsi="Times New Roman" w:cs="Times New Roman"/>
            <w:color w:val="000000"/>
          </w:rPr>
          <w:t xml:space="preserve"> turn shift classifier. </w:t>
        </w:r>
      </w:ins>
      <w:ins w:id="237" w:author="Patty Delafuente" w:date="2023-12-17T15:39:00Z">
        <w:r w:rsidR="00CA05FA">
          <w:rPr>
            <w:rFonts w:ascii="Times New Roman" w:eastAsia="Times New Roman" w:hAnsi="Times New Roman" w:cs="Times New Roman"/>
            <w:color w:val="000000"/>
          </w:rPr>
          <w:t xml:space="preserve"> </w:t>
        </w:r>
      </w:ins>
      <w:ins w:id="238" w:author="Patty Delafuente" w:date="2023-12-17T15:40:00Z">
        <w:r w:rsidR="003A4753">
          <w:rPr>
            <w:rFonts w:ascii="Times New Roman" w:eastAsia="Times New Roman" w:hAnsi="Times New Roman" w:cs="Times New Roman"/>
            <w:color w:val="000000"/>
          </w:rPr>
          <w:fldChar w:fldCharType="begin"/>
        </w:r>
        <w:r w:rsidR="003A4753">
          <w:rPr>
            <w:rFonts w:ascii="Times New Roman" w:eastAsia="Times New Roman" w:hAnsi="Times New Roman" w:cs="Times New Roman"/>
            <w:color w:val="000000"/>
          </w:rPr>
          <w:instrText>HYPERLINK "</w:instrText>
        </w:r>
      </w:ins>
      <w:ins w:id="239" w:author="Patty Delafuente" w:date="2023-12-17T15:39:00Z">
        <w:r w:rsidR="003A4753" w:rsidRPr="00CA05FA">
          <w:rPr>
            <w:rFonts w:ascii="Times New Roman" w:eastAsia="Times New Roman" w:hAnsi="Times New Roman" w:cs="Times New Roman"/>
            <w:color w:val="000000"/>
          </w:rPr>
          <w:instrText>https://python.langchain.com/docs/expression_language/cookbook/moderation</w:instrText>
        </w:r>
      </w:ins>
      <w:ins w:id="240" w:author="Patty Delafuente" w:date="2023-12-17T15:40:00Z">
        <w:r w:rsidR="003A4753">
          <w:rPr>
            <w:rFonts w:ascii="Times New Roman" w:eastAsia="Times New Roman" w:hAnsi="Times New Roman" w:cs="Times New Roman"/>
            <w:color w:val="000000"/>
          </w:rPr>
          <w:instrText>"</w:instrText>
        </w:r>
        <w:r w:rsidR="003A4753">
          <w:rPr>
            <w:rFonts w:ascii="Times New Roman" w:eastAsia="Times New Roman" w:hAnsi="Times New Roman" w:cs="Times New Roman"/>
            <w:color w:val="000000"/>
          </w:rPr>
        </w:r>
        <w:r w:rsidR="003A4753">
          <w:rPr>
            <w:rFonts w:ascii="Times New Roman" w:eastAsia="Times New Roman" w:hAnsi="Times New Roman" w:cs="Times New Roman"/>
            <w:color w:val="000000"/>
          </w:rPr>
          <w:fldChar w:fldCharType="separate"/>
        </w:r>
      </w:ins>
      <w:ins w:id="241" w:author="Patty Delafuente" w:date="2023-12-17T15:39:00Z">
        <w:r w:rsidR="003A4753" w:rsidRPr="00257E8D">
          <w:rPr>
            <w:rStyle w:val="Hyperlink"/>
            <w:rFonts w:eastAsia="Calibri"/>
            <w:spacing w:val="0"/>
            <w:kern w:val="0"/>
            <w:lang w:eastAsia="en-IN"/>
          </w:rPr>
          <w:t>https://python.langchain.com/docs/expression_language/cookbook/moderation</w:t>
        </w:r>
      </w:ins>
      <w:ins w:id="242" w:author="Patty Delafuente" w:date="2023-12-17T15:40:00Z">
        <w:r w:rsidR="003A4753">
          <w:rPr>
            <w:rFonts w:ascii="Times New Roman" w:eastAsia="Times New Roman" w:hAnsi="Times New Roman" w:cs="Times New Roman"/>
            <w:color w:val="000000"/>
          </w:rPr>
          <w:fldChar w:fldCharType="end"/>
        </w:r>
        <w:r w:rsidR="003A4753">
          <w:rPr>
            <w:rFonts w:ascii="Times New Roman" w:eastAsia="Times New Roman" w:hAnsi="Times New Roman" w:cs="Times New Roman"/>
            <w:color w:val="000000"/>
          </w:rPr>
          <w:t xml:space="preserve">.  </w:t>
        </w:r>
      </w:ins>
    </w:p>
    <w:p w14:paraId="2E33FBC2" w14:textId="77777777" w:rsidR="000154C7" w:rsidRDefault="000154C7" w:rsidP="005F4F0F">
      <w:pPr>
        <w:pBdr>
          <w:top w:val="nil"/>
          <w:left w:val="nil"/>
          <w:bottom w:val="nil"/>
          <w:right w:val="nil"/>
          <w:between w:val="nil"/>
        </w:pBdr>
        <w:spacing w:after="0" w:line="252" w:lineRule="auto"/>
        <w:ind w:firstLine="230"/>
        <w:jc w:val="both"/>
        <w:rPr>
          <w:ins w:id="243" w:author="Patty Delafuente" w:date="2023-12-19T21:55:00Z"/>
          <w:rFonts w:ascii="Times New Roman" w:eastAsia="Times New Roman" w:hAnsi="Times New Roman" w:cs="Times New Roman"/>
          <w:color w:val="000000"/>
        </w:rPr>
      </w:pPr>
    </w:p>
    <w:p w14:paraId="14B94DF3" w14:textId="646A13A6" w:rsidR="003A4753" w:rsidRDefault="003A4753" w:rsidP="008C17B1">
      <w:pPr>
        <w:pBdr>
          <w:top w:val="nil"/>
          <w:left w:val="nil"/>
          <w:bottom w:val="nil"/>
          <w:right w:val="nil"/>
          <w:between w:val="nil"/>
        </w:pBdr>
        <w:spacing w:after="0" w:line="252" w:lineRule="auto"/>
        <w:jc w:val="both"/>
        <w:rPr>
          <w:rFonts w:ascii="Times New Roman" w:eastAsia="Times New Roman" w:hAnsi="Times New Roman" w:cs="Times New Roman"/>
          <w:color w:val="000000"/>
        </w:rPr>
        <w:pPrChange w:id="244" w:author="Patty Delafuente" w:date="2023-12-19T22:06:00Z">
          <w:pPr>
            <w:pBdr>
              <w:top w:val="nil"/>
              <w:left w:val="nil"/>
              <w:bottom w:val="nil"/>
              <w:right w:val="nil"/>
              <w:between w:val="nil"/>
            </w:pBdr>
            <w:spacing w:after="0" w:line="252" w:lineRule="auto"/>
            <w:ind w:firstLine="230"/>
            <w:jc w:val="both"/>
          </w:pPr>
        </w:pPrChange>
      </w:pPr>
      <w:ins w:id="245" w:author="Patty Delafuente" w:date="2023-12-17T15:40:00Z">
        <w:r>
          <w:rPr>
            <w:rFonts w:ascii="Times New Roman" w:eastAsia="Times New Roman" w:hAnsi="Times New Roman" w:cs="Times New Roman"/>
            <w:color w:val="000000"/>
          </w:rPr>
          <w:t xml:space="preserve">Because </w:t>
        </w:r>
      </w:ins>
      <w:ins w:id="246" w:author="Patty Delafuente" w:date="2023-12-17T15:42:00Z">
        <w:r w:rsidR="00EB6CFB">
          <w:rPr>
            <w:rFonts w:ascii="Times New Roman" w:eastAsia="Times New Roman" w:hAnsi="Times New Roman" w:cs="Times New Roman"/>
            <w:color w:val="000000"/>
          </w:rPr>
          <w:t xml:space="preserve">it makes sense to follow </w:t>
        </w:r>
      </w:ins>
      <w:ins w:id="247" w:author="Patty Delafuente" w:date="2023-12-17T15:40:00Z">
        <w:r>
          <w:rPr>
            <w:rFonts w:ascii="Times New Roman" w:eastAsia="Times New Roman" w:hAnsi="Times New Roman" w:cs="Times New Roman"/>
            <w:color w:val="000000"/>
          </w:rPr>
          <w:t xml:space="preserve">the approach of integrating a classifier </w:t>
        </w:r>
      </w:ins>
      <w:ins w:id="248" w:author="Patty Delafuente" w:date="2023-12-17T15:41:00Z">
        <w:r w:rsidR="001B56C4">
          <w:rPr>
            <w:rFonts w:ascii="Times New Roman" w:eastAsia="Times New Roman" w:hAnsi="Times New Roman" w:cs="Times New Roman"/>
            <w:color w:val="000000"/>
          </w:rPr>
          <w:t>to evaluate and possibly</w:t>
        </w:r>
        <w:r>
          <w:rPr>
            <w:rFonts w:ascii="Times New Roman" w:eastAsia="Times New Roman" w:hAnsi="Times New Roman" w:cs="Times New Roman"/>
            <w:color w:val="000000"/>
          </w:rPr>
          <w:t xml:space="preserve"> moderate output of</w:t>
        </w:r>
        <w:r w:rsidR="00E14E9A">
          <w:rPr>
            <w:rFonts w:ascii="Times New Roman" w:eastAsia="Times New Roman" w:hAnsi="Times New Roman" w:cs="Times New Roman"/>
            <w:color w:val="000000"/>
          </w:rPr>
          <w:t xml:space="preserve"> a Llama 2 chat model </w:t>
        </w:r>
      </w:ins>
      <w:ins w:id="249" w:author="Patty Delafuente" w:date="2023-12-17T15:42:00Z">
        <w:r w:rsidR="001B56C4">
          <w:rPr>
            <w:rFonts w:ascii="Times New Roman" w:eastAsia="Times New Roman" w:hAnsi="Times New Roman" w:cs="Times New Roman"/>
            <w:color w:val="000000"/>
          </w:rPr>
          <w:t>based on a predicted turn shift score</w:t>
        </w:r>
        <w:r w:rsidR="00EB6CFB">
          <w:rPr>
            <w:rFonts w:ascii="Times New Roman" w:eastAsia="Times New Roman" w:hAnsi="Times New Roman" w:cs="Times New Roman"/>
            <w:color w:val="000000"/>
          </w:rPr>
          <w:t>, the rest of this project focuses on building a text classifier to predic</w:t>
        </w:r>
      </w:ins>
      <w:ins w:id="250" w:author="Patty Delafuente" w:date="2023-12-17T15:43:00Z">
        <w:r w:rsidR="00EB6CFB">
          <w:rPr>
            <w:rFonts w:ascii="Times New Roman" w:eastAsia="Times New Roman" w:hAnsi="Times New Roman" w:cs="Times New Roman"/>
            <w:color w:val="000000"/>
          </w:rPr>
          <w:t>t turn shifts</w:t>
        </w:r>
        <w:r w:rsidR="00BB239A">
          <w:rPr>
            <w:rFonts w:ascii="Times New Roman" w:eastAsia="Times New Roman" w:hAnsi="Times New Roman" w:cs="Times New Roman"/>
            <w:color w:val="000000"/>
          </w:rPr>
          <w:t xml:space="preserve"> for a given text input. </w:t>
        </w:r>
      </w:ins>
      <w:ins w:id="251" w:author="Patty Delafuente" w:date="2023-12-19T21:55:00Z">
        <w:r w:rsidR="000154C7">
          <w:rPr>
            <w:rFonts w:ascii="Times New Roman" w:eastAsia="Times New Roman" w:hAnsi="Times New Roman" w:cs="Times New Roman"/>
            <w:color w:val="000000"/>
          </w:rPr>
          <w:t xml:space="preserve">We have provided a </w:t>
        </w:r>
        <w:r w:rsidR="00A25D16">
          <w:rPr>
            <w:rFonts w:ascii="Times New Roman" w:eastAsia="Times New Roman" w:hAnsi="Times New Roman" w:cs="Times New Roman"/>
            <w:color w:val="000000"/>
          </w:rPr>
          <w:t>downstream</w:t>
        </w:r>
      </w:ins>
      <w:ins w:id="252" w:author="Patty Delafuente" w:date="2023-12-19T21:56:00Z">
        <w:r w:rsidR="00A25D16">
          <w:rPr>
            <w:rFonts w:ascii="Times New Roman" w:eastAsia="Times New Roman" w:hAnsi="Times New Roman" w:cs="Times New Roman"/>
            <w:color w:val="000000"/>
          </w:rPr>
          <w:t xml:space="preserve"> task </w:t>
        </w:r>
      </w:ins>
      <w:ins w:id="253" w:author="Patty Delafuente" w:date="2023-12-19T21:55:00Z">
        <w:r w:rsidR="000154C7">
          <w:rPr>
            <w:rFonts w:ascii="Times New Roman" w:eastAsia="Times New Roman" w:hAnsi="Times New Roman" w:cs="Times New Roman"/>
            <w:color w:val="000000"/>
          </w:rPr>
          <w:t xml:space="preserve">notebook </w:t>
        </w:r>
        <w:r w:rsidR="00A25D16">
          <w:rPr>
            <w:rFonts w:ascii="Times New Roman" w:eastAsia="Times New Roman" w:hAnsi="Times New Roman" w:cs="Times New Roman"/>
            <w:color w:val="000000"/>
          </w:rPr>
          <w:t>that shows how you could then integrate the</w:t>
        </w:r>
      </w:ins>
      <w:ins w:id="254" w:author="Patty Delafuente" w:date="2023-12-19T21:56:00Z">
        <w:r w:rsidR="00A25D16">
          <w:rPr>
            <w:rFonts w:ascii="Times New Roman" w:eastAsia="Times New Roman" w:hAnsi="Times New Roman" w:cs="Times New Roman"/>
            <w:color w:val="000000"/>
          </w:rPr>
          <w:t xml:space="preserve"> Roberta based</w:t>
        </w:r>
      </w:ins>
      <w:ins w:id="255" w:author="Patty Delafuente" w:date="2023-12-19T21:55:00Z">
        <w:r w:rsidR="00A25D16">
          <w:rPr>
            <w:rFonts w:ascii="Times New Roman" w:eastAsia="Times New Roman" w:hAnsi="Times New Roman" w:cs="Times New Roman"/>
            <w:color w:val="000000"/>
          </w:rPr>
          <w:t xml:space="preserve"> </w:t>
        </w:r>
      </w:ins>
      <w:ins w:id="256" w:author="Patty Delafuente" w:date="2023-12-19T21:56:00Z">
        <w:r w:rsidR="00A25D16">
          <w:rPr>
            <w:rFonts w:ascii="Times New Roman" w:eastAsia="Times New Roman" w:hAnsi="Times New Roman" w:cs="Times New Roman"/>
            <w:color w:val="000000"/>
          </w:rPr>
          <w:t xml:space="preserve">classifier into a chat application that uses a Llama 2 chat model. You can view this notebook at </w:t>
        </w:r>
      </w:ins>
      <w:ins w:id="257" w:author="Patty Delafuente" w:date="2023-12-19T21:57:00Z">
        <w:r w:rsidR="005F029F">
          <w:rPr>
            <w:rFonts w:ascii="Times New Roman" w:eastAsia="Times New Roman" w:hAnsi="Times New Roman" w:cs="Times New Roman"/>
            <w:color w:val="000000"/>
          </w:rPr>
          <w:fldChar w:fldCharType="begin"/>
        </w:r>
        <w:r w:rsidR="005F029F">
          <w:rPr>
            <w:rFonts w:ascii="Times New Roman" w:eastAsia="Times New Roman" w:hAnsi="Times New Roman" w:cs="Times New Roman"/>
            <w:color w:val="000000"/>
          </w:rPr>
          <w:instrText>HYPERLINK "</w:instrText>
        </w:r>
        <w:r w:rsidR="005F029F" w:rsidRPr="005F029F">
          <w:rPr>
            <w:rFonts w:ascii="Times New Roman" w:eastAsia="Times New Roman" w:hAnsi="Times New Roman" w:cs="Times New Roman"/>
            <w:color w:val="000000"/>
          </w:rPr>
          <w:instrText>https://github.com/pattydelafuente/llamaturn/blob/main/trp_downstream.ipynb</w:instrText>
        </w:r>
        <w:r w:rsidR="005F029F">
          <w:rPr>
            <w:rFonts w:ascii="Times New Roman" w:eastAsia="Times New Roman" w:hAnsi="Times New Roman" w:cs="Times New Roman"/>
            <w:color w:val="000000"/>
          </w:rPr>
          <w:instrText>"</w:instrText>
        </w:r>
        <w:r w:rsidR="005F029F">
          <w:rPr>
            <w:rFonts w:ascii="Times New Roman" w:eastAsia="Times New Roman" w:hAnsi="Times New Roman" w:cs="Times New Roman"/>
            <w:color w:val="000000"/>
          </w:rPr>
          <w:fldChar w:fldCharType="separate"/>
        </w:r>
        <w:r w:rsidR="005F029F" w:rsidRPr="00FD487A">
          <w:rPr>
            <w:rStyle w:val="Hyperlink"/>
            <w:spacing w:val="0"/>
            <w:kern w:val="0"/>
            <w:lang w:eastAsia="en-IN"/>
          </w:rPr>
          <w:t>https://github.com/pattydelafuente/llamaturn/blob/main/trp_downstream.ipynb</w:t>
        </w:r>
        <w:r w:rsidR="005F029F">
          <w:rPr>
            <w:rFonts w:ascii="Times New Roman" w:eastAsia="Times New Roman" w:hAnsi="Times New Roman" w:cs="Times New Roman"/>
            <w:color w:val="000000"/>
          </w:rPr>
          <w:fldChar w:fldCharType="end"/>
        </w:r>
        <w:r w:rsidR="005F029F">
          <w:rPr>
            <w:rFonts w:ascii="Times New Roman" w:eastAsia="Times New Roman" w:hAnsi="Times New Roman" w:cs="Times New Roman"/>
            <w:color w:val="000000"/>
          </w:rPr>
          <w:t xml:space="preserve">. </w:t>
        </w:r>
      </w:ins>
    </w:p>
    <w:p w14:paraId="0000000A" w14:textId="2B6FAEF6" w:rsidR="00350735" w:rsidRDefault="003974ED">
      <w:pPr>
        <w:keepNext/>
        <w:numPr>
          <w:ilvl w:val="0"/>
          <w:numId w:val="1"/>
        </w:numPr>
        <w:pBdr>
          <w:top w:val="nil"/>
          <w:left w:val="nil"/>
          <w:bottom w:val="nil"/>
          <w:right w:val="nil"/>
          <w:between w:val="nil"/>
        </w:pBdr>
        <w:spacing w:before="240" w:after="180" w:line="240" w:lineRule="auto"/>
        <w:jc w:val="both"/>
      </w:pPr>
      <w:bookmarkStart w:id="258" w:name="bookmark=id.4d34og8" w:colFirst="0" w:colLast="0"/>
      <w:bookmarkStart w:id="259" w:name="bookmark=id.1t3h5sf" w:colFirst="0" w:colLast="0"/>
      <w:bookmarkEnd w:id="258"/>
      <w:bookmarkEnd w:id="259"/>
      <w:del w:id="260" w:author="Patty Delafuente" w:date="2023-12-17T15:44:00Z">
        <w:r w:rsidDel="00F937DA">
          <w:rPr>
            <w:rFonts w:ascii="Times New Roman" w:eastAsia="Times New Roman" w:hAnsi="Times New Roman" w:cs="Times New Roman"/>
            <w:b/>
            <w:color w:val="000000"/>
            <w:sz w:val="24"/>
            <w:szCs w:val="24"/>
          </w:rPr>
          <w:delText>Related Work</w:delText>
        </w:r>
      </w:del>
      <w:ins w:id="261" w:author="Patty Delafuente" w:date="2023-12-17T15:44:00Z">
        <w:r w:rsidR="001B3B1E">
          <w:rPr>
            <w:rFonts w:ascii="Times New Roman" w:eastAsia="Times New Roman" w:hAnsi="Times New Roman" w:cs="Times New Roman"/>
            <w:b/>
            <w:color w:val="000000"/>
            <w:sz w:val="24"/>
            <w:szCs w:val="24"/>
          </w:rPr>
          <w:t>Dataset</w:t>
        </w:r>
      </w:ins>
    </w:p>
    <w:p w14:paraId="54C7C129" w14:textId="75B17992" w:rsidR="006613A3" w:rsidRDefault="006613A3" w:rsidP="008C17B1">
      <w:pPr>
        <w:pBdr>
          <w:top w:val="nil"/>
          <w:left w:val="nil"/>
          <w:bottom w:val="nil"/>
          <w:right w:val="nil"/>
          <w:between w:val="nil"/>
        </w:pBdr>
        <w:spacing w:after="0" w:line="252" w:lineRule="auto"/>
        <w:jc w:val="both"/>
        <w:rPr>
          <w:ins w:id="262" w:author="Patty Delafuente" w:date="2023-12-17T15:48:00Z"/>
          <w:rFonts w:ascii="Times New Roman" w:eastAsia="Times New Roman" w:hAnsi="Times New Roman" w:cs="Times New Roman"/>
        </w:rPr>
        <w:pPrChange w:id="263" w:author="Patty Delafuente" w:date="2023-12-19T22:06:00Z">
          <w:pPr>
            <w:pBdr>
              <w:top w:val="nil"/>
              <w:left w:val="nil"/>
              <w:bottom w:val="nil"/>
              <w:right w:val="nil"/>
              <w:between w:val="nil"/>
            </w:pBdr>
            <w:spacing w:after="0" w:line="252" w:lineRule="auto"/>
            <w:ind w:firstLine="230"/>
            <w:jc w:val="both"/>
          </w:pPr>
        </w:pPrChange>
      </w:pPr>
      <w:ins w:id="264" w:author="Patty Delafuente" w:date="2023-12-17T15:48:00Z">
        <w:r>
          <w:rPr>
            <w:rFonts w:ascii="Times New Roman" w:eastAsia="Times New Roman" w:hAnsi="Times New Roman" w:cs="Times New Roman"/>
          </w:rPr>
          <w:t xml:space="preserve">We </w:t>
        </w:r>
      </w:ins>
      <w:ins w:id="265" w:author="Patty Delafuente" w:date="2023-12-17T15:50:00Z">
        <w:r w:rsidR="00315A31">
          <w:rPr>
            <w:rFonts w:ascii="Times New Roman" w:eastAsia="Times New Roman" w:hAnsi="Times New Roman" w:cs="Times New Roman"/>
          </w:rPr>
          <w:t>looked for</w:t>
        </w:r>
      </w:ins>
      <w:ins w:id="266" w:author="Patty Delafuente" w:date="2023-12-17T15:49:00Z">
        <w:r>
          <w:rPr>
            <w:rFonts w:ascii="Times New Roman" w:eastAsia="Times New Roman" w:hAnsi="Times New Roman" w:cs="Times New Roman"/>
          </w:rPr>
          <w:t xml:space="preserve"> a dataset of sentences for this model that </w:t>
        </w:r>
      </w:ins>
      <w:ins w:id="267" w:author="Patty Delafuente" w:date="2023-12-19T21:57:00Z">
        <w:r w:rsidR="00625F78">
          <w:rPr>
            <w:rFonts w:ascii="Times New Roman" w:eastAsia="Times New Roman" w:hAnsi="Times New Roman" w:cs="Times New Roman"/>
          </w:rPr>
          <w:t>can</w:t>
        </w:r>
      </w:ins>
      <w:ins w:id="268" w:author="Patty Delafuente" w:date="2023-12-17T15:49:00Z">
        <w:r>
          <w:rPr>
            <w:rFonts w:ascii="Times New Roman" w:eastAsia="Times New Roman" w:hAnsi="Times New Roman" w:cs="Times New Roman"/>
          </w:rPr>
          <w:t xml:space="preserve"> be </w:t>
        </w:r>
        <w:r w:rsidR="004A44FA">
          <w:rPr>
            <w:rFonts w:ascii="Times New Roman" w:eastAsia="Times New Roman" w:hAnsi="Times New Roman" w:cs="Times New Roman"/>
          </w:rPr>
          <w:t xml:space="preserve">trained with a binary classifier to label the sentence as 1 </w:t>
        </w:r>
        <w:r w:rsidR="00D26E08">
          <w:rPr>
            <w:rFonts w:ascii="Times New Roman" w:eastAsia="Times New Roman" w:hAnsi="Times New Roman" w:cs="Times New Roman"/>
          </w:rPr>
          <w:t xml:space="preserve">to indicate a transition </w:t>
        </w:r>
        <w:r w:rsidR="00D26E08">
          <w:rPr>
            <w:rFonts w:ascii="Times New Roman" w:eastAsia="Times New Roman" w:hAnsi="Times New Roman" w:cs="Times New Roman"/>
          </w:rPr>
          <w:lastRenderedPageBreak/>
          <w:t>relevance</w:t>
        </w:r>
      </w:ins>
      <w:ins w:id="269" w:author="Patty Delafuente" w:date="2023-12-17T15:50:00Z">
        <w:r w:rsidR="00D26E08">
          <w:rPr>
            <w:rFonts w:ascii="Times New Roman" w:eastAsia="Times New Roman" w:hAnsi="Times New Roman" w:cs="Times New Roman"/>
          </w:rPr>
          <w:t xml:space="preserve"> place (TRP)</w:t>
        </w:r>
      </w:ins>
      <w:ins w:id="270" w:author="Patty Delafuente" w:date="2023-12-19T21:57:00Z">
        <w:r w:rsidR="00625F78">
          <w:rPr>
            <w:rFonts w:ascii="Times New Roman" w:eastAsia="Times New Roman" w:hAnsi="Times New Roman" w:cs="Times New Roman"/>
          </w:rPr>
          <w:t xml:space="preserve"> / </w:t>
        </w:r>
      </w:ins>
      <w:ins w:id="271" w:author="Patty Delafuente" w:date="2023-12-17T15:54:00Z">
        <w:r w:rsidR="00F4549B">
          <w:rPr>
            <w:rFonts w:ascii="Times New Roman" w:eastAsia="Times New Roman" w:hAnsi="Times New Roman" w:cs="Times New Roman"/>
          </w:rPr>
          <w:t>turn shift</w:t>
        </w:r>
      </w:ins>
      <w:ins w:id="272" w:author="Patty Delafuente" w:date="2023-12-17T15:50:00Z">
        <w:r w:rsidR="00D26E08">
          <w:rPr>
            <w:rFonts w:ascii="Times New Roman" w:eastAsia="Times New Roman" w:hAnsi="Times New Roman" w:cs="Times New Roman"/>
          </w:rPr>
          <w:t xml:space="preserve"> and 0 if </w:t>
        </w:r>
        <w:r w:rsidR="00315A31">
          <w:rPr>
            <w:rFonts w:ascii="Times New Roman" w:eastAsia="Times New Roman" w:hAnsi="Times New Roman" w:cs="Times New Roman"/>
          </w:rPr>
          <w:t>the speaker is expected to continue speaking.  The ‘glue’ dataset i</w:t>
        </w:r>
      </w:ins>
      <w:ins w:id="273" w:author="Patty Delafuente" w:date="2023-12-17T15:51:00Z">
        <w:r w:rsidR="00315A31">
          <w:rPr>
            <w:rFonts w:ascii="Times New Roman" w:eastAsia="Times New Roman" w:hAnsi="Times New Roman" w:cs="Times New Roman"/>
          </w:rPr>
          <w:t xml:space="preserve">s a decently sized dataset of about </w:t>
        </w:r>
        <w:r w:rsidR="00850842">
          <w:rPr>
            <w:rFonts w:ascii="Times New Roman" w:eastAsia="Times New Roman" w:hAnsi="Times New Roman" w:cs="Times New Roman"/>
          </w:rPr>
          <w:t xml:space="preserve">8551 sentences. </w:t>
        </w:r>
      </w:ins>
      <w:ins w:id="274" w:author="Patty Delafuente" w:date="2023-12-19T21:57:00Z">
        <w:r w:rsidR="00625F78">
          <w:rPr>
            <w:rFonts w:ascii="Times New Roman" w:eastAsia="Times New Roman" w:hAnsi="Times New Roman" w:cs="Times New Roman"/>
          </w:rPr>
          <w:t>This</w:t>
        </w:r>
      </w:ins>
      <w:ins w:id="275" w:author="Patty Delafuente" w:date="2023-12-17T15:51:00Z">
        <w:r w:rsidR="00850842">
          <w:rPr>
            <w:rFonts w:ascii="Times New Roman" w:eastAsia="Times New Roman" w:hAnsi="Times New Roman" w:cs="Times New Roman"/>
          </w:rPr>
          <w:t xml:space="preserve"> dataset was used to identify sentences that are grammatically acceptable or not</w:t>
        </w:r>
      </w:ins>
      <w:ins w:id="276" w:author="Patty Delafuente" w:date="2023-12-17T15:52:00Z">
        <w:r w:rsidR="00850842">
          <w:rPr>
            <w:rFonts w:ascii="Times New Roman" w:eastAsia="Times New Roman" w:hAnsi="Times New Roman" w:cs="Times New Roman"/>
          </w:rPr>
          <w:t xml:space="preserve"> so at the start, </w:t>
        </w:r>
      </w:ins>
      <w:ins w:id="277" w:author="Patty Delafuente" w:date="2023-12-19T21:58:00Z">
        <w:r w:rsidR="00625F78">
          <w:rPr>
            <w:rFonts w:ascii="Times New Roman" w:eastAsia="Times New Roman" w:hAnsi="Times New Roman" w:cs="Times New Roman"/>
          </w:rPr>
          <w:t xml:space="preserve">we </w:t>
        </w:r>
      </w:ins>
      <w:ins w:id="278" w:author="Patty Delafuente" w:date="2023-12-17T15:52:00Z">
        <w:r w:rsidR="00850842">
          <w:rPr>
            <w:rFonts w:ascii="Times New Roman" w:eastAsia="Times New Roman" w:hAnsi="Times New Roman" w:cs="Times New Roman"/>
          </w:rPr>
          <w:t>removed the rows that are labeled as unacceptable which left us with 6022 rows.</w:t>
        </w:r>
      </w:ins>
      <w:ins w:id="279" w:author="Patty Delafuente" w:date="2023-12-19T21:58:00Z">
        <w:r w:rsidR="003977D9">
          <w:rPr>
            <w:rFonts w:ascii="Times New Roman" w:eastAsia="Times New Roman" w:hAnsi="Times New Roman" w:cs="Times New Roman"/>
          </w:rPr>
          <w:t xml:space="preserve"> We also added </w:t>
        </w:r>
      </w:ins>
      <w:ins w:id="280" w:author="Patty Delafuente" w:date="2023-12-19T21:59:00Z">
        <w:r w:rsidR="0053309D">
          <w:rPr>
            <w:rFonts w:ascii="Times New Roman" w:eastAsia="Times New Roman" w:hAnsi="Times New Roman" w:cs="Times New Roman"/>
          </w:rPr>
          <w:t>the 722 rows from the scrubbed validation</w:t>
        </w:r>
        <w:r w:rsidR="004E0FC4">
          <w:rPr>
            <w:rFonts w:ascii="Times New Roman" w:eastAsia="Times New Roman" w:hAnsi="Times New Roman" w:cs="Times New Roman"/>
          </w:rPr>
          <w:t>.</w:t>
        </w:r>
      </w:ins>
      <w:ins w:id="281" w:author="Patty Delafuente" w:date="2023-12-17T15:52:00Z">
        <w:r w:rsidR="00850842">
          <w:rPr>
            <w:rFonts w:ascii="Times New Roman" w:eastAsia="Times New Roman" w:hAnsi="Times New Roman" w:cs="Times New Roman"/>
          </w:rPr>
          <w:t xml:space="preserve">  We then set all </w:t>
        </w:r>
      </w:ins>
      <w:ins w:id="282" w:author="Patty Delafuente" w:date="2023-12-17T15:53:00Z">
        <w:r w:rsidR="00850842">
          <w:rPr>
            <w:rFonts w:ascii="Times New Roman" w:eastAsia="Times New Roman" w:hAnsi="Times New Roman" w:cs="Times New Roman"/>
          </w:rPr>
          <w:t>the labels to 0</w:t>
        </w:r>
        <w:r w:rsidR="00E460EA">
          <w:rPr>
            <w:rFonts w:ascii="Times New Roman" w:eastAsia="Times New Roman" w:hAnsi="Times New Roman" w:cs="Times New Roman"/>
          </w:rPr>
          <w:t xml:space="preserve"> and then reviewed the rows and changed the values to ‘1’ where it looked like the sentence was a question.  </w:t>
        </w:r>
      </w:ins>
    </w:p>
    <w:p w14:paraId="04DEE6E4" w14:textId="77777777" w:rsidR="006613A3" w:rsidRDefault="006613A3">
      <w:pPr>
        <w:pBdr>
          <w:top w:val="nil"/>
          <w:left w:val="nil"/>
          <w:bottom w:val="nil"/>
          <w:right w:val="nil"/>
          <w:between w:val="nil"/>
        </w:pBdr>
        <w:spacing w:after="0" w:line="252" w:lineRule="auto"/>
        <w:ind w:firstLine="230"/>
        <w:jc w:val="both"/>
        <w:rPr>
          <w:ins w:id="283" w:author="Patty Delafuente" w:date="2023-12-19T20:48:00Z"/>
          <w:rFonts w:ascii="Times New Roman" w:eastAsia="Times New Roman" w:hAnsi="Times New Roman" w:cs="Times New Roman"/>
        </w:rPr>
      </w:pPr>
      <w:ins w:id="284" w:author="Patty Delafuente" w:date="2023-12-17T15:48:00Z">
        <w:r w:rsidRPr="006613A3">
          <w:rPr>
            <w:rFonts w:ascii="Times New Roman" w:eastAsia="Times New Roman" w:hAnsi="Times New Roman" w:cs="Times New Roman"/>
            <w:noProof/>
          </w:rPr>
          <w:drawing>
            <wp:inline distT="0" distB="0" distL="0" distR="0" wp14:anchorId="4156E869" wp14:editId="355F9536">
              <wp:extent cx="2651760" cy="1491615"/>
              <wp:effectExtent l="0" t="0" r="0" b="0"/>
              <wp:docPr id="1101843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3605" name="Picture 1" descr="A screenshot of a computer&#10;&#10;Description automatically generated"/>
                      <pic:cNvPicPr/>
                    </pic:nvPicPr>
                    <pic:blipFill>
                      <a:blip r:embed="rId10"/>
                      <a:stretch>
                        <a:fillRect/>
                      </a:stretch>
                    </pic:blipFill>
                    <pic:spPr>
                      <a:xfrm>
                        <a:off x="0" y="0"/>
                        <a:ext cx="2651760" cy="1491615"/>
                      </a:xfrm>
                      <a:prstGeom prst="rect">
                        <a:avLst/>
                      </a:prstGeom>
                    </pic:spPr>
                  </pic:pic>
                </a:graphicData>
              </a:graphic>
            </wp:inline>
          </w:drawing>
        </w:r>
      </w:ins>
    </w:p>
    <w:p w14:paraId="7E4F425B" w14:textId="3C64CB65" w:rsidR="00E40219" w:rsidRDefault="00F87541" w:rsidP="008C17B1">
      <w:pPr>
        <w:pBdr>
          <w:top w:val="nil"/>
          <w:left w:val="nil"/>
          <w:bottom w:val="nil"/>
          <w:right w:val="nil"/>
          <w:between w:val="nil"/>
        </w:pBdr>
        <w:spacing w:after="0" w:line="252" w:lineRule="auto"/>
        <w:jc w:val="both"/>
        <w:rPr>
          <w:ins w:id="285" w:author="Patty Delafuente" w:date="2023-12-19T20:49:00Z"/>
          <w:rFonts w:ascii="Times New Roman" w:eastAsia="Times New Roman" w:hAnsi="Times New Roman" w:cs="Times New Roman"/>
        </w:rPr>
        <w:pPrChange w:id="286" w:author="Patty Delafuente" w:date="2023-12-19T22:06:00Z">
          <w:pPr>
            <w:pBdr>
              <w:top w:val="nil"/>
              <w:left w:val="nil"/>
              <w:bottom w:val="nil"/>
              <w:right w:val="nil"/>
              <w:between w:val="nil"/>
            </w:pBdr>
            <w:spacing w:after="0" w:line="252" w:lineRule="auto"/>
            <w:ind w:firstLine="230"/>
            <w:jc w:val="both"/>
          </w:pPr>
        </w:pPrChange>
      </w:pPr>
      <w:ins w:id="287" w:author="Patty Delafuente" w:date="2023-12-19T20:49:00Z">
        <w:r>
          <w:rPr>
            <w:rFonts w:ascii="Times New Roman" w:eastAsia="Times New Roman" w:hAnsi="Times New Roman" w:cs="Times New Roman"/>
          </w:rPr>
          <w:t>Here is the breakdown of our dataset (includes validation):</w:t>
        </w:r>
      </w:ins>
    </w:p>
    <w:p w14:paraId="20E09AB3" w14:textId="77777777" w:rsidR="008C17B1" w:rsidRDefault="00F87541" w:rsidP="008C17B1">
      <w:pPr>
        <w:pBdr>
          <w:top w:val="nil"/>
          <w:left w:val="nil"/>
          <w:bottom w:val="nil"/>
          <w:right w:val="nil"/>
          <w:between w:val="nil"/>
        </w:pBdr>
        <w:spacing w:after="0" w:line="252" w:lineRule="auto"/>
        <w:ind w:firstLine="230"/>
        <w:jc w:val="both"/>
        <w:rPr>
          <w:ins w:id="288" w:author="Patty Delafuente" w:date="2023-12-19T22:05:00Z"/>
          <w:rFonts w:ascii="Times New Roman" w:eastAsia="Times New Roman" w:hAnsi="Times New Roman" w:cs="Times New Roman"/>
        </w:rPr>
      </w:pPr>
      <w:ins w:id="289" w:author="Patty Delafuente" w:date="2023-12-19T20:49:00Z">
        <w:r w:rsidRPr="00F87541">
          <w:rPr>
            <w:rFonts w:ascii="Times New Roman" w:eastAsia="Times New Roman" w:hAnsi="Times New Roman" w:cs="Times New Roman"/>
          </w:rPr>
          <w:drawing>
            <wp:inline distT="0" distB="0" distL="0" distR="0" wp14:anchorId="22256B25" wp14:editId="108C2EEE">
              <wp:extent cx="1609950" cy="1114581"/>
              <wp:effectExtent l="0" t="0" r="9525" b="9525"/>
              <wp:docPr id="123832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20042" name=""/>
                      <pic:cNvPicPr/>
                    </pic:nvPicPr>
                    <pic:blipFill>
                      <a:blip r:embed="rId11"/>
                      <a:stretch>
                        <a:fillRect/>
                      </a:stretch>
                    </pic:blipFill>
                    <pic:spPr>
                      <a:xfrm>
                        <a:off x="0" y="0"/>
                        <a:ext cx="1609950" cy="1114581"/>
                      </a:xfrm>
                      <a:prstGeom prst="rect">
                        <a:avLst/>
                      </a:prstGeom>
                    </pic:spPr>
                  </pic:pic>
                </a:graphicData>
              </a:graphic>
            </wp:inline>
          </w:drawing>
        </w:r>
      </w:ins>
    </w:p>
    <w:p w14:paraId="5BE55E26" w14:textId="77777777" w:rsidR="008C17B1" w:rsidRDefault="008C17B1" w:rsidP="008C17B1">
      <w:pPr>
        <w:pBdr>
          <w:top w:val="nil"/>
          <w:left w:val="nil"/>
          <w:bottom w:val="nil"/>
          <w:right w:val="nil"/>
          <w:between w:val="nil"/>
        </w:pBdr>
        <w:spacing w:after="0" w:line="252" w:lineRule="auto"/>
        <w:jc w:val="both"/>
        <w:rPr>
          <w:ins w:id="290" w:author="Patty Delafuente" w:date="2023-12-19T22:05:00Z"/>
          <w:rFonts w:ascii="Times New Roman" w:eastAsia="Times New Roman" w:hAnsi="Times New Roman" w:cs="Times New Roman"/>
        </w:rPr>
      </w:pPr>
    </w:p>
    <w:p w14:paraId="7B1F692F" w14:textId="544AFD54" w:rsidR="006613A3" w:rsidRDefault="004E0FC4" w:rsidP="008C17B1">
      <w:pPr>
        <w:pBdr>
          <w:top w:val="nil"/>
          <w:left w:val="nil"/>
          <w:bottom w:val="nil"/>
          <w:right w:val="nil"/>
          <w:between w:val="nil"/>
        </w:pBdr>
        <w:spacing w:after="0" w:line="252" w:lineRule="auto"/>
        <w:jc w:val="both"/>
        <w:rPr>
          <w:ins w:id="291" w:author="Patty Delafuente" w:date="2023-12-17T15:48:00Z"/>
          <w:rFonts w:ascii="Times New Roman" w:eastAsia="Times New Roman" w:hAnsi="Times New Roman" w:cs="Times New Roman"/>
        </w:rPr>
        <w:pPrChange w:id="292" w:author="Patty Delafuente" w:date="2023-12-19T22:05:00Z">
          <w:pPr>
            <w:pBdr>
              <w:top w:val="nil"/>
              <w:left w:val="nil"/>
              <w:bottom w:val="nil"/>
              <w:right w:val="nil"/>
              <w:between w:val="nil"/>
            </w:pBdr>
            <w:spacing w:after="0" w:line="252" w:lineRule="auto"/>
            <w:ind w:firstLine="230"/>
            <w:jc w:val="both"/>
          </w:pPr>
        </w:pPrChange>
      </w:pPr>
      <w:ins w:id="293" w:author="Patty Delafuente" w:date="2023-12-19T21:59:00Z">
        <w:r>
          <w:rPr>
            <w:rFonts w:ascii="Times New Roman" w:eastAsia="Times New Roman" w:hAnsi="Times New Roman" w:cs="Times New Roman"/>
          </w:rPr>
          <w:t xml:space="preserve">We added the </w:t>
        </w:r>
      </w:ins>
      <w:ins w:id="294" w:author="Patty Delafuente" w:date="2023-12-19T22:00:00Z">
        <w:r w:rsidR="009B1700">
          <w:rPr>
            <w:rFonts w:ascii="Times New Roman" w:eastAsia="Times New Roman" w:hAnsi="Times New Roman" w:cs="Times New Roman"/>
          </w:rPr>
          <w:t>validation</w:t>
        </w:r>
      </w:ins>
      <w:ins w:id="295" w:author="Patty Delafuente" w:date="2023-12-19T21:59:00Z">
        <w:r>
          <w:rPr>
            <w:rFonts w:ascii="Times New Roman" w:eastAsia="Times New Roman" w:hAnsi="Times New Roman" w:cs="Times New Roman"/>
          </w:rPr>
          <w:t xml:space="preserve"> to training as there is a step in the training notebook that </w:t>
        </w:r>
      </w:ins>
      <w:ins w:id="296" w:author="Patty Delafuente" w:date="2023-12-19T22:00:00Z">
        <w:r w:rsidR="009B1700">
          <w:rPr>
            <w:rFonts w:ascii="Times New Roman" w:eastAsia="Times New Roman" w:hAnsi="Times New Roman" w:cs="Times New Roman"/>
          </w:rPr>
          <w:t xml:space="preserve">relies on using hugging face to perform the split. You can find the code that we used to </w:t>
        </w:r>
        <w:r w:rsidR="00D643B2">
          <w:rPr>
            <w:rFonts w:ascii="Times New Roman" w:eastAsia="Times New Roman" w:hAnsi="Times New Roman" w:cs="Times New Roman"/>
          </w:rPr>
          <w:t xml:space="preserve">pull and transform the dataset at </w:t>
        </w:r>
      </w:ins>
      <w:ins w:id="297" w:author="Patty Delafuente" w:date="2023-12-19T22:01:00Z">
        <w:r w:rsidR="00D643B2">
          <w:rPr>
            <w:rFonts w:ascii="Times New Roman" w:eastAsia="Times New Roman" w:hAnsi="Times New Roman" w:cs="Times New Roman"/>
          </w:rPr>
          <w:fldChar w:fldCharType="begin"/>
        </w:r>
        <w:r w:rsidR="00D643B2">
          <w:rPr>
            <w:rFonts w:ascii="Times New Roman" w:eastAsia="Times New Roman" w:hAnsi="Times New Roman" w:cs="Times New Roman"/>
          </w:rPr>
          <w:instrText>HYPERLINK "</w:instrText>
        </w:r>
        <w:r w:rsidR="00D643B2" w:rsidRPr="00D643B2">
          <w:rPr>
            <w:rFonts w:ascii="Times New Roman" w:eastAsia="Times New Roman" w:hAnsi="Times New Roman" w:cs="Times New Roman"/>
          </w:rPr>
          <w:instrText>https://github.com/pattydelafuente/llamaturn/blob/main/getData.ipynb</w:instrText>
        </w:r>
        <w:r w:rsidR="00D643B2">
          <w:rPr>
            <w:rFonts w:ascii="Times New Roman" w:eastAsia="Times New Roman" w:hAnsi="Times New Roman" w:cs="Times New Roman"/>
          </w:rPr>
          <w:instrText>"</w:instrText>
        </w:r>
        <w:r w:rsidR="00D643B2">
          <w:rPr>
            <w:rFonts w:ascii="Times New Roman" w:eastAsia="Times New Roman" w:hAnsi="Times New Roman" w:cs="Times New Roman"/>
          </w:rPr>
          <w:fldChar w:fldCharType="separate"/>
        </w:r>
        <w:r w:rsidR="00D643B2" w:rsidRPr="00FD487A">
          <w:rPr>
            <w:rStyle w:val="Hyperlink"/>
            <w:spacing w:val="0"/>
            <w:kern w:val="0"/>
            <w:lang w:eastAsia="en-IN"/>
          </w:rPr>
          <w:t>https://github.com/pattydelafuente/llamaturn/blob/main/getData.ipynb</w:t>
        </w:r>
        <w:r w:rsidR="00D643B2">
          <w:rPr>
            <w:rFonts w:ascii="Times New Roman" w:eastAsia="Times New Roman" w:hAnsi="Times New Roman" w:cs="Times New Roman"/>
          </w:rPr>
          <w:fldChar w:fldCharType="end"/>
        </w:r>
        <w:r w:rsidR="00D643B2">
          <w:rPr>
            <w:rFonts w:ascii="Times New Roman" w:eastAsia="Times New Roman" w:hAnsi="Times New Roman" w:cs="Times New Roman"/>
          </w:rPr>
          <w:t xml:space="preserve">. </w:t>
        </w:r>
      </w:ins>
    </w:p>
    <w:p w14:paraId="1A775222" w14:textId="5EC41567" w:rsidR="003974ED" w:rsidDel="002045FA" w:rsidRDefault="003974ED">
      <w:pPr>
        <w:pBdr>
          <w:top w:val="nil"/>
          <w:left w:val="nil"/>
          <w:bottom w:val="nil"/>
          <w:right w:val="nil"/>
          <w:between w:val="nil"/>
        </w:pBdr>
        <w:spacing w:after="0" w:line="252" w:lineRule="auto"/>
        <w:ind w:firstLine="230"/>
        <w:jc w:val="both"/>
        <w:rPr>
          <w:del w:id="298" w:author="Patty Delafuente" w:date="2023-12-17T15:56:00Z"/>
          <w:rFonts w:ascii="Times New Roman" w:eastAsia="Times New Roman" w:hAnsi="Times New Roman" w:cs="Times New Roman"/>
        </w:rPr>
      </w:pPr>
      <w:del w:id="299" w:author="Patty Delafuente" w:date="2023-12-17T15:56:00Z">
        <w:r w:rsidRPr="003974ED" w:rsidDel="002045FA">
          <w:rPr>
            <w:rFonts w:ascii="Times New Roman" w:eastAsia="Times New Roman" w:hAnsi="Times New Roman" w:cs="Times New Roman"/>
          </w:rPr>
          <w:delText>Turn-taking is a complex and dynamic process that involves various factors, such as the content, timing, and modality of the utterances, the speaker’s intention and emotion, the listener’s feedback and expectation, and the context and goal of the conversation.</w:delText>
        </w:r>
        <w:r w:rsidDel="002045FA">
          <w:rPr>
            <w:rFonts w:ascii="Times New Roman" w:eastAsia="Times New Roman" w:hAnsi="Times New Roman" w:cs="Times New Roman"/>
          </w:rPr>
          <w:delText xml:space="preserve"> </w:delText>
        </w:r>
        <w:r w:rsidRPr="003974ED" w:rsidDel="002045FA">
          <w:rPr>
            <w:rFonts w:ascii="Times New Roman" w:eastAsia="Times New Roman" w:hAnsi="Times New Roman" w:cs="Times New Roman"/>
          </w:rPr>
          <w:delText>Previous non-LLM approaches included a variety of methods that used features such as pauses, prosody and visual cues such as eye gazes into statistical models that predicted the end of turn [3, 4]. Some of those systems were rules based or predicted responses from a database of available responses.</w:delText>
        </w:r>
      </w:del>
    </w:p>
    <w:p w14:paraId="2D77FD82" w14:textId="0D42836A" w:rsidR="00645EEF" w:rsidDel="002045FA" w:rsidRDefault="00645EEF" w:rsidP="00645EEF">
      <w:pPr>
        <w:pBdr>
          <w:top w:val="nil"/>
          <w:left w:val="nil"/>
          <w:bottom w:val="nil"/>
          <w:right w:val="nil"/>
          <w:between w:val="nil"/>
        </w:pBdr>
        <w:spacing w:after="0" w:line="252" w:lineRule="auto"/>
        <w:ind w:firstLine="230"/>
        <w:jc w:val="both"/>
        <w:rPr>
          <w:del w:id="300" w:author="Patty Delafuente" w:date="2023-12-17T15:56:00Z"/>
          <w:rFonts w:ascii="Times New Roman" w:eastAsia="Times New Roman" w:hAnsi="Times New Roman" w:cs="Times New Roman"/>
        </w:rPr>
      </w:pPr>
      <w:del w:id="301" w:author="Patty Delafuente" w:date="2023-12-17T15:56:00Z">
        <w:r w:rsidRPr="00645EEF" w:rsidDel="002045FA">
          <w:rPr>
            <w:rFonts w:ascii="Times New Roman" w:eastAsia="Times New Roman" w:hAnsi="Times New Roman" w:cs="Times New Roman"/>
          </w:rPr>
          <w:delText>There are numerous recent examples of using LLMs in chat assistant applications and most are prompt based. Users will submit a text query which is fed into the model and response is returned. Turn-taking is not factored into this type of application. Rather, the accuracy and quality of the response is evaluated [1]. LLMs have a benefit of providing very high-quality responses with additional tuning that can adapt responses based using personalization techniques [</w:delText>
        </w:r>
        <w:r w:rsidDel="002045FA">
          <w:rPr>
            <w:rFonts w:ascii="Times New Roman" w:eastAsia="Times New Roman" w:hAnsi="Times New Roman" w:cs="Times New Roman"/>
          </w:rPr>
          <w:delText>7</w:delText>
        </w:r>
        <w:r w:rsidRPr="00645EEF" w:rsidDel="002045FA">
          <w:rPr>
            <w:rFonts w:ascii="Times New Roman" w:eastAsia="Times New Roman" w:hAnsi="Times New Roman" w:cs="Times New Roman"/>
          </w:rPr>
          <w:delText xml:space="preserve">, </w:delText>
        </w:r>
        <w:r w:rsidR="002C2022" w:rsidDel="002045FA">
          <w:rPr>
            <w:rFonts w:ascii="Times New Roman" w:eastAsia="Times New Roman" w:hAnsi="Times New Roman" w:cs="Times New Roman"/>
          </w:rPr>
          <w:delText>21</w:delText>
        </w:r>
        <w:r w:rsidRPr="00645EEF" w:rsidDel="002045FA">
          <w:rPr>
            <w:rFonts w:ascii="Times New Roman" w:eastAsia="Times New Roman" w:hAnsi="Times New Roman" w:cs="Times New Roman"/>
          </w:rPr>
          <w:delText>].</w:delText>
        </w:r>
      </w:del>
    </w:p>
    <w:p w14:paraId="4DAD2C62" w14:textId="79737D9E" w:rsidR="00645EEF" w:rsidDel="002045FA" w:rsidRDefault="008327E5" w:rsidP="00A77BF1">
      <w:pPr>
        <w:pBdr>
          <w:top w:val="nil"/>
          <w:left w:val="nil"/>
          <w:bottom w:val="nil"/>
          <w:right w:val="nil"/>
          <w:between w:val="nil"/>
        </w:pBdr>
        <w:spacing w:after="0" w:line="252" w:lineRule="auto"/>
        <w:ind w:firstLine="230"/>
        <w:jc w:val="both"/>
        <w:rPr>
          <w:del w:id="302" w:author="Patty Delafuente" w:date="2023-12-17T15:56:00Z"/>
          <w:rFonts w:ascii="Times New Roman" w:eastAsia="Times New Roman" w:hAnsi="Times New Roman" w:cs="Times New Roman"/>
        </w:rPr>
      </w:pPr>
      <w:del w:id="303" w:author="Patty Delafuente" w:date="2023-12-17T15:56:00Z">
        <w:r w:rsidRPr="008327E5" w:rsidDel="002045FA">
          <w:rPr>
            <w:rFonts w:ascii="Times New Roman" w:eastAsia="Times New Roman" w:hAnsi="Times New Roman" w:cs="Times New Roman"/>
          </w:rPr>
          <w:delText>There is an exciting project to use audio rather than text to model spoken dialogue [1</w:delText>
        </w:r>
        <w:r w:rsidR="003B25BA" w:rsidDel="002045FA">
          <w:rPr>
            <w:rFonts w:ascii="Times New Roman" w:eastAsia="Times New Roman" w:hAnsi="Times New Roman" w:cs="Times New Roman"/>
          </w:rPr>
          <w:delText>3</w:delText>
        </w:r>
        <w:r w:rsidRPr="008327E5" w:rsidDel="002045FA">
          <w:rPr>
            <w:rFonts w:ascii="Times New Roman" w:eastAsia="Times New Roman" w:hAnsi="Times New Roman" w:cs="Times New Roman"/>
          </w:rPr>
          <w:delText>]. Of particular interest is this research is looking at spontaneous dialogue rather than a conversational AI system that waits for a specific ‘wake up’ word. Conversational systems such as Alexa are not spontaneous and respond to specific prompts after a wakeup word.</w:delText>
        </w:r>
      </w:del>
    </w:p>
    <w:p w14:paraId="0000000F" w14:textId="4DF5DF53" w:rsidR="00350735" w:rsidRPr="00312CF0" w:rsidDel="002045FA" w:rsidRDefault="003974ED" w:rsidP="00312CF0">
      <w:pPr>
        <w:pBdr>
          <w:top w:val="nil"/>
          <w:left w:val="nil"/>
          <w:bottom w:val="nil"/>
          <w:right w:val="nil"/>
          <w:between w:val="nil"/>
        </w:pBdr>
        <w:spacing w:after="0" w:line="252" w:lineRule="auto"/>
        <w:ind w:firstLine="230"/>
        <w:jc w:val="both"/>
        <w:rPr>
          <w:del w:id="304" w:author="Patty Delafuente" w:date="2023-12-17T15:56:00Z"/>
          <w:rFonts w:ascii="Times New Roman" w:eastAsia="Times New Roman" w:hAnsi="Times New Roman" w:cs="Times New Roman"/>
        </w:rPr>
      </w:pPr>
      <w:del w:id="305" w:author="Patty Delafuente" w:date="2023-12-17T15:56:00Z">
        <w:r w:rsidDel="002045FA">
          <w:rPr>
            <w:rFonts w:ascii="Times New Roman" w:eastAsia="Times New Roman" w:hAnsi="Times New Roman" w:cs="Times New Roman"/>
            <w:color w:val="000000"/>
          </w:rPr>
          <w:delText>Erik Ekstedt and Gabriel Skantze describe in their study</w:delText>
        </w:r>
        <w:r w:rsidDel="002045FA">
          <w:rPr>
            <w:rFonts w:ascii="Times New Roman" w:eastAsia="Times New Roman" w:hAnsi="Times New Roman" w:cs="Times New Roman"/>
          </w:rPr>
          <w:delText xml:space="preserve"> a</w:delText>
        </w:r>
        <w:r w:rsidDel="002045FA">
          <w:rPr>
            <w:rFonts w:ascii="Times New Roman" w:eastAsia="Times New Roman" w:hAnsi="Times New Roman" w:cs="Times New Roman"/>
            <w:color w:val="000000"/>
          </w:rPr>
          <w:delText xml:space="preserve"> TurnGPT model</w:delText>
        </w:r>
        <w:r w:rsidDel="002045FA">
          <w:rPr>
            <w:rFonts w:ascii="Times New Roman" w:eastAsia="Times New Roman" w:hAnsi="Times New Roman" w:cs="Times New Roman"/>
          </w:rPr>
          <w:delText xml:space="preserve"> finetune and</w:delText>
        </w:r>
        <w:r w:rsidDel="002045FA">
          <w:rPr>
            <w:rFonts w:ascii="Times New Roman" w:eastAsia="Times New Roman" w:hAnsi="Times New Roman" w:cs="Times New Roman"/>
            <w:color w:val="000000"/>
          </w:rPr>
          <w:delText xml:space="preserve"> train the model for turn-taking predictions. Their techni</w:delText>
        </w:r>
        <w:r w:rsidDel="002045FA">
          <w:rPr>
            <w:rFonts w:ascii="Times New Roman" w:eastAsia="Times New Roman" w:hAnsi="Times New Roman" w:cs="Times New Roman"/>
          </w:rPr>
          <w:delText xml:space="preserve">que leverages several dialog datasets and embeds those datasets with </w:delText>
        </w:r>
        <w:r w:rsidDel="002045FA">
          <w:rPr>
            <w:rFonts w:ascii="Times New Roman" w:eastAsia="Times New Roman" w:hAnsi="Times New Roman" w:cs="Times New Roman"/>
            <w:color w:val="000000"/>
          </w:rPr>
          <w:delText xml:space="preserve">turn-shift tokens to define the turns. Response context is also </w:delText>
        </w:r>
        <w:r w:rsidDel="002045FA">
          <w:rPr>
            <w:rFonts w:ascii="Times New Roman" w:eastAsia="Times New Roman" w:hAnsi="Times New Roman" w:cs="Times New Roman"/>
          </w:rPr>
          <w:delText>considered in these embeddings [18]. They have also leveraged this work in a SDS with favorable results [19]</w:delText>
        </w:r>
        <w:r w:rsidDel="002045FA">
          <w:rPr>
            <w:rFonts w:ascii="Times New Roman" w:eastAsia="Times New Roman" w:hAnsi="Times New Roman" w:cs="Times New Roman"/>
            <w:color w:val="000000"/>
          </w:rPr>
          <w:delText xml:space="preserve">.  </w:delText>
        </w:r>
        <w:r w:rsidDel="002045FA">
          <w:rPr>
            <w:rFonts w:ascii="Times New Roman" w:eastAsia="Times New Roman" w:hAnsi="Times New Roman" w:cs="Times New Roman"/>
          </w:rPr>
          <w:delText xml:space="preserve">Much more work in this area is needed. </w:delText>
        </w:r>
        <w:r w:rsidDel="002045FA">
          <w:rPr>
            <w:rFonts w:ascii="Times New Roman" w:eastAsia="Times New Roman" w:hAnsi="Times New Roman" w:cs="Times New Roman"/>
            <w:color w:val="000000"/>
          </w:rPr>
          <w:delText xml:space="preserve"> </w:delText>
        </w:r>
        <w:r w:rsidDel="002045FA">
          <w:rPr>
            <w:rFonts w:ascii="Times New Roman" w:eastAsia="Times New Roman" w:hAnsi="Times New Roman" w:cs="Times New Roman"/>
          </w:rPr>
          <w:delText xml:space="preserve"> </w:delText>
        </w:r>
      </w:del>
    </w:p>
    <w:p w14:paraId="00000010" w14:textId="380E4E49" w:rsidR="00350735" w:rsidRDefault="00A77BF1">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Methodology and Implementation</w:t>
      </w:r>
    </w:p>
    <w:p w14:paraId="09FD50A2" w14:textId="2839AB79" w:rsidR="00DC6BEF" w:rsidRPr="00A91832" w:rsidRDefault="008840B3">
      <w:pPr>
        <w:pBdr>
          <w:top w:val="nil"/>
          <w:left w:val="nil"/>
          <w:bottom w:val="nil"/>
          <w:right w:val="nil"/>
          <w:between w:val="nil"/>
        </w:pBdr>
        <w:spacing w:after="0" w:line="252" w:lineRule="auto"/>
        <w:jc w:val="both"/>
        <w:rPr>
          <w:ins w:id="306" w:author="Patty Delafuente" w:date="2023-12-17T16:10:00Z"/>
          <w:rFonts w:ascii="Times New Roman" w:hAnsi="Times New Roman" w:cs="Times New Roman"/>
          <w:rPrChange w:id="307" w:author="Patty Delafuente" w:date="2023-12-19T22:03:00Z">
            <w:rPr>
              <w:ins w:id="308" w:author="Patty Delafuente" w:date="2023-12-17T16:10:00Z"/>
            </w:rPr>
          </w:rPrChange>
        </w:rPr>
      </w:pPr>
      <w:del w:id="309" w:author="Patty Delafuente" w:date="2023-12-19T22:05:00Z">
        <w:r w:rsidDel="008C17B1">
          <w:rPr>
            <w:rFonts w:ascii="Times New Roman" w:eastAsia="Times New Roman" w:hAnsi="Times New Roman" w:cs="Times New Roman"/>
            <w:color w:val="000000"/>
          </w:rPr>
          <w:delText xml:space="preserve"> </w:delText>
        </w:r>
      </w:del>
      <w:del w:id="310" w:author="Patty Delafuente" w:date="2023-12-17T15:56:00Z">
        <w:r w:rsidR="00586030" w:rsidRPr="00586030" w:rsidDel="00C51CEF">
          <w:rPr>
            <w:rFonts w:ascii="Times New Roman" w:eastAsia="Times New Roman" w:hAnsi="Times New Roman" w:cs="Times New Roman"/>
            <w:color w:val="000000"/>
          </w:rPr>
          <w:delText>This project builds on the work of TurnGPT and the variations. The recent technique of GAtt in Llama2 is compelling in that it enables dialog responses that are more verbose and human-like from a chatbot and tracking multi-turn conversations is essential in a social robot. We will start with the Llama2 but because it is prompt driven and does not predict end of turns, we will apply the TurnGPT techniques to a Llama2 model to identify and predict TRPs and project end of turns during a response. The goal is that this will ultimately be incorporated into conversational AI systems to reduce latency between turn-shifts and provide a more natural conversation between a chatbot and human</w:delText>
        </w:r>
      </w:del>
      <w:ins w:id="311" w:author="Patty Delafuente" w:date="2023-12-17T15:56:00Z">
        <w:r w:rsidR="00C51CEF">
          <w:rPr>
            <w:rFonts w:ascii="Times New Roman" w:eastAsia="Times New Roman" w:hAnsi="Times New Roman" w:cs="Times New Roman"/>
            <w:color w:val="000000"/>
          </w:rPr>
          <w:t>We</w:t>
        </w:r>
      </w:ins>
      <w:ins w:id="312" w:author="Patty Delafuente" w:date="2023-12-17T15:57:00Z">
        <w:r w:rsidR="006F6BCA">
          <w:rPr>
            <w:rFonts w:ascii="Times New Roman" w:eastAsia="Times New Roman" w:hAnsi="Times New Roman" w:cs="Times New Roman"/>
            <w:color w:val="000000"/>
          </w:rPr>
          <w:t xml:space="preserve"> opted for an </w:t>
        </w:r>
      </w:ins>
      <w:ins w:id="313" w:author="Patty Delafuente" w:date="2023-12-17T15:59:00Z">
        <w:r w:rsidR="006D2A0F">
          <w:rPr>
            <w:rFonts w:ascii="Times New Roman" w:eastAsia="Times New Roman" w:hAnsi="Times New Roman" w:cs="Times New Roman"/>
            <w:color w:val="000000"/>
          </w:rPr>
          <w:t>encoder-based</w:t>
        </w:r>
      </w:ins>
      <w:ins w:id="314" w:author="Patty Delafuente" w:date="2023-12-17T15:57:00Z">
        <w:r w:rsidR="006F6BCA">
          <w:rPr>
            <w:rFonts w:ascii="Times New Roman" w:eastAsia="Times New Roman" w:hAnsi="Times New Roman" w:cs="Times New Roman"/>
            <w:color w:val="000000"/>
          </w:rPr>
          <w:t xml:space="preserve"> model to build </w:t>
        </w:r>
      </w:ins>
      <w:ins w:id="315" w:author="Patty Delafuente" w:date="2023-12-17T15:56:00Z">
        <w:r w:rsidR="00C51CEF">
          <w:rPr>
            <w:rFonts w:ascii="Times New Roman" w:eastAsia="Times New Roman" w:hAnsi="Times New Roman" w:cs="Times New Roman"/>
            <w:color w:val="000000"/>
          </w:rPr>
          <w:t xml:space="preserve">a classifier </w:t>
        </w:r>
      </w:ins>
      <w:ins w:id="316" w:author="Patty Delafuente" w:date="2023-12-17T15:57:00Z">
        <w:r w:rsidR="006F6BCA">
          <w:rPr>
            <w:rFonts w:ascii="Times New Roman" w:eastAsia="Times New Roman" w:hAnsi="Times New Roman" w:cs="Times New Roman"/>
            <w:color w:val="000000"/>
          </w:rPr>
          <w:t>and selected the</w:t>
        </w:r>
      </w:ins>
      <w:ins w:id="317" w:author="Patty Delafuente" w:date="2023-12-17T15:56:00Z">
        <w:r w:rsidR="006F6BCA">
          <w:rPr>
            <w:rFonts w:ascii="Times New Roman" w:eastAsia="Times New Roman" w:hAnsi="Times New Roman" w:cs="Times New Roman"/>
            <w:color w:val="000000"/>
          </w:rPr>
          <w:t xml:space="preserve"> Roberta</w:t>
        </w:r>
      </w:ins>
      <w:ins w:id="318" w:author="Patty Delafuente" w:date="2023-12-17T15:57:00Z">
        <w:r w:rsidR="006F6BCA">
          <w:rPr>
            <w:rFonts w:ascii="Times New Roman" w:eastAsia="Times New Roman" w:hAnsi="Times New Roman" w:cs="Times New Roman"/>
            <w:color w:val="000000"/>
          </w:rPr>
          <w:t xml:space="preserve"> model</w:t>
        </w:r>
      </w:ins>
      <w:ins w:id="319" w:author="Patty Delafuente" w:date="2023-12-17T16:03:00Z">
        <w:r w:rsidR="000D7F32">
          <w:rPr>
            <w:rFonts w:ascii="Times New Roman" w:eastAsia="Times New Roman" w:hAnsi="Times New Roman" w:cs="Times New Roman"/>
            <w:color w:val="000000"/>
          </w:rPr>
          <w:t xml:space="preserve"> and for sequence classification task type</w:t>
        </w:r>
      </w:ins>
      <w:r w:rsidR="00586030" w:rsidRPr="00586030">
        <w:rPr>
          <w:rFonts w:ascii="Times New Roman" w:eastAsia="Times New Roman" w:hAnsi="Times New Roman" w:cs="Times New Roman"/>
          <w:color w:val="000000"/>
        </w:rPr>
        <w:t xml:space="preserve">.  </w:t>
      </w:r>
      <w:ins w:id="320" w:author="Patty Delafuente" w:date="2023-12-17T15:57:00Z">
        <w:r w:rsidR="00B065F5">
          <w:rPr>
            <w:rFonts w:ascii="Times New Roman" w:eastAsia="Times New Roman" w:hAnsi="Times New Roman" w:cs="Times New Roman"/>
            <w:color w:val="000000"/>
          </w:rPr>
          <w:t>For comparison purposes</w:t>
        </w:r>
      </w:ins>
      <w:ins w:id="321" w:author="Patty Delafuente" w:date="2023-12-17T15:58:00Z">
        <w:r w:rsidR="00B065F5">
          <w:rPr>
            <w:rFonts w:ascii="Times New Roman" w:eastAsia="Times New Roman" w:hAnsi="Times New Roman" w:cs="Times New Roman"/>
            <w:color w:val="000000"/>
          </w:rPr>
          <w:t xml:space="preserve">, we also built a classifier using a Llama-2-7b-hf </w:t>
        </w:r>
      </w:ins>
      <w:ins w:id="322" w:author="Patty Delafuente" w:date="2023-12-19T22:08:00Z">
        <w:r w:rsidR="00B058AD">
          <w:rPr>
            <w:rFonts w:ascii="Times New Roman" w:eastAsia="Times New Roman" w:hAnsi="Times New Roman" w:cs="Times New Roman"/>
            <w:color w:val="000000"/>
          </w:rPr>
          <w:t>model,</w:t>
        </w:r>
      </w:ins>
      <w:ins w:id="323" w:author="Patty Delafuente" w:date="2023-12-17T15:58:00Z">
        <w:r w:rsidR="00B065F5">
          <w:rPr>
            <w:rFonts w:ascii="Times New Roman" w:eastAsia="Times New Roman" w:hAnsi="Times New Roman" w:cs="Times New Roman"/>
            <w:color w:val="000000"/>
          </w:rPr>
          <w:t xml:space="preserve"> but we were not actually able to get it to train </w:t>
        </w:r>
      </w:ins>
      <w:ins w:id="324" w:author="Patty Delafuente" w:date="2023-12-19T22:09:00Z">
        <w:r w:rsidR="00B058AD">
          <w:rPr>
            <w:rFonts w:ascii="Times New Roman" w:eastAsia="Times New Roman" w:hAnsi="Times New Roman" w:cs="Times New Roman"/>
            <w:color w:val="000000"/>
          </w:rPr>
          <w:t xml:space="preserve">as a classifier </w:t>
        </w:r>
      </w:ins>
      <w:ins w:id="325" w:author="Patty Delafuente" w:date="2023-12-17T15:58:00Z">
        <w:r w:rsidR="00B065F5">
          <w:rPr>
            <w:rFonts w:ascii="Times New Roman" w:eastAsia="Times New Roman" w:hAnsi="Times New Roman" w:cs="Times New Roman"/>
            <w:color w:val="000000"/>
          </w:rPr>
          <w:t xml:space="preserve">due to </w:t>
        </w:r>
        <w:r w:rsidR="001C6D08">
          <w:rPr>
            <w:rFonts w:ascii="Times New Roman" w:eastAsia="Times New Roman" w:hAnsi="Times New Roman" w:cs="Times New Roman"/>
            <w:color w:val="000000"/>
          </w:rPr>
          <w:t xml:space="preserve">running out of GPU resources and a possible padding issue that we were unable to resolve. </w:t>
        </w:r>
      </w:ins>
      <w:ins w:id="326" w:author="Patty Delafuente" w:date="2023-12-17T15:59:00Z">
        <w:r w:rsidR="0041713E">
          <w:rPr>
            <w:rFonts w:ascii="Times New Roman" w:eastAsia="Times New Roman" w:hAnsi="Times New Roman" w:cs="Times New Roman"/>
            <w:color w:val="000000"/>
          </w:rPr>
          <w:t xml:space="preserve">Much of this effort was inspired by </w:t>
        </w:r>
      </w:ins>
      <w:ins w:id="327" w:author="Patty Delafuente" w:date="2023-12-17T16:04:00Z">
        <w:r w:rsidR="006D48F5">
          <w:rPr>
            <w:rFonts w:ascii="Times New Roman" w:eastAsia="Times New Roman" w:hAnsi="Times New Roman" w:cs="Times New Roman"/>
            <w:color w:val="000000"/>
          </w:rPr>
          <w:t>a</w:t>
        </w:r>
      </w:ins>
      <w:ins w:id="328" w:author="Patty Delafuente" w:date="2023-12-17T15:59:00Z">
        <w:r w:rsidR="0041713E">
          <w:rPr>
            <w:rFonts w:ascii="Times New Roman" w:eastAsia="Times New Roman" w:hAnsi="Times New Roman" w:cs="Times New Roman"/>
            <w:color w:val="000000"/>
          </w:rPr>
          <w:t xml:space="preserve"> </w:t>
        </w:r>
      </w:ins>
      <w:ins w:id="329" w:author="Patty Delafuente" w:date="2023-12-17T16:04:00Z">
        <w:r w:rsidR="006D48F5" w:rsidRPr="00A91832">
          <w:rPr>
            <w:rFonts w:ascii="Times New Roman" w:eastAsia="Times New Roman" w:hAnsi="Times New Roman" w:cs="Times New Roman"/>
            <w:color w:val="000000"/>
          </w:rPr>
          <w:t>GitHub</w:t>
        </w:r>
      </w:ins>
      <w:ins w:id="330" w:author="Patty Delafuente" w:date="2023-12-17T15:59:00Z">
        <w:r w:rsidR="0041713E" w:rsidRPr="00A91832">
          <w:rPr>
            <w:rFonts w:ascii="Times New Roman" w:eastAsia="Times New Roman" w:hAnsi="Times New Roman" w:cs="Times New Roman"/>
            <w:color w:val="000000"/>
          </w:rPr>
          <w:t xml:space="preserve"> project</w:t>
        </w:r>
      </w:ins>
      <w:ins w:id="331" w:author="Patty Delafuente" w:date="2023-12-17T16:04:00Z">
        <w:r w:rsidR="006D48F5" w:rsidRPr="00A91832">
          <w:rPr>
            <w:rFonts w:ascii="Times New Roman" w:eastAsia="Times New Roman" w:hAnsi="Times New Roman" w:cs="Times New Roman"/>
            <w:color w:val="000000"/>
          </w:rPr>
          <w:t xml:space="preserve"> from </w:t>
        </w:r>
      </w:ins>
      <w:ins w:id="332" w:author="Patty Delafuente" w:date="2023-12-17T15:59:00Z">
        <w:r w:rsidR="0041713E" w:rsidRPr="00A91832">
          <w:rPr>
            <w:rFonts w:ascii="Times New Roman" w:eastAsia="Times New Roman" w:hAnsi="Times New Roman" w:cs="Times New Roman"/>
            <w:color w:val="000000"/>
          </w:rPr>
          <w:t xml:space="preserve"> </w:t>
        </w:r>
      </w:ins>
      <w:ins w:id="333" w:author="Patty Delafuente" w:date="2023-12-17T16:00:00Z">
        <w:r w:rsidR="00C327F9" w:rsidRPr="00A91832">
          <w:rPr>
            <w:rFonts w:ascii="Times New Roman" w:eastAsia="Times New Roman" w:hAnsi="Times New Roman" w:cs="Times New Roman"/>
            <w:color w:val="000000"/>
          </w:rPr>
          <w:t xml:space="preserve">located at </w:t>
        </w:r>
        <w:r w:rsidR="00C327F9" w:rsidRPr="00A91832">
          <w:rPr>
            <w:rFonts w:ascii="Times New Roman" w:hAnsi="Times New Roman" w:cs="Times New Roman"/>
            <w:rPrChange w:id="334" w:author="Patty Delafuente" w:date="2023-12-19T22:03:00Z">
              <w:rPr/>
            </w:rPrChange>
          </w:rPr>
          <w:fldChar w:fldCharType="begin"/>
        </w:r>
        <w:r w:rsidR="00EC7E17" w:rsidRPr="00A91832">
          <w:rPr>
            <w:rFonts w:ascii="Times New Roman" w:hAnsi="Times New Roman" w:cs="Times New Roman"/>
            <w:rPrChange w:id="335" w:author="Patty Delafuente" w:date="2023-12-19T22:03:00Z">
              <w:rPr/>
            </w:rPrChange>
          </w:rPr>
          <w:instrText>HYPERLINK "https://github.com/mehdiir/Roberta-Llama-Mistral/blob/main/README.md"</w:instrText>
        </w:r>
        <w:r w:rsidR="00C327F9" w:rsidRPr="00A91832">
          <w:rPr>
            <w:rFonts w:ascii="Times New Roman" w:hAnsi="Times New Roman" w:cs="Times New Roman"/>
            <w:rPrChange w:id="336" w:author="Patty Delafuente" w:date="2023-12-19T22:03:00Z">
              <w:rPr/>
            </w:rPrChange>
          </w:rPr>
        </w:r>
        <w:r w:rsidR="00C327F9" w:rsidRPr="00A91832">
          <w:rPr>
            <w:rFonts w:ascii="Times New Roman" w:hAnsi="Times New Roman" w:cs="Times New Roman"/>
            <w:rPrChange w:id="337" w:author="Patty Delafuente" w:date="2023-12-19T22:03:00Z">
              <w:rPr/>
            </w:rPrChange>
          </w:rPr>
          <w:fldChar w:fldCharType="separate"/>
        </w:r>
        <w:r w:rsidR="00EC7E17" w:rsidRPr="00A91832">
          <w:rPr>
            <w:rStyle w:val="Hyperlink"/>
            <w:rFonts w:eastAsia="Calibri"/>
          </w:rPr>
          <w:t>https://github.com/mehdiir/Roberta-Llama-Mistral/blob/main/README.md</w:t>
        </w:r>
        <w:r w:rsidR="00C327F9" w:rsidRPr="00A91832">
          <w:rPr>
            <w:rFonts w:ascii="Times New Roman" w:hAnsi="Times New Roman" w:cs="Times New Roman"/>
            <w:rPrChange w:id="338" w:author="Patty Delafuente" w:date="2023-12-19T22:03:00Z">
              <w:rPr/>
            </w:rPrChange>
          </w:rPr>
          <w:fldChar w:fldCharType="end"/>
        </w:r>
        <w:r w:rsidR="00EC7E17" w:rsidRPr="00A91832">
          <w:rPr>
            <w:rFonts w:ascii="Times New Roman" w:hAnsi="Times New Roman" w:cs="Times New Roman"/>
            <w:rPrChange w:id="339" w:author="Patty Delafuente" w:date="2023-12-19T22:03:00Z">
              <w:rPr/>
            </w:rPrChange>
          </w:rPr>
          <w:t xml:space="preserve"> which builds a </w:t>
        </w:r>
      </w:ins>
      <w:ins w:id="340" w:author="Patty Delafuente" w:date="2023-12-17T16:01:00Z">
        <w:r w:rsidR="00707364" w:rsidRPr="00A91832">
          <w:rPr>
            <w:rFonts w:ascii="Times New Roman" w:hAnsi="Times New Roman" w:cs="Times New Roman"/>
            <w:rPrChange w:id="341" w:author="Patty Delafuente" w:date="2023-12-19T22:03:00Z">
              <w:rPr/>
            </w:rPrChange>
          </w:rPr>
          <w:t>classifier</w:t>
        </w:r>
        <w:r w:rsidR="00EC7E17" w:rsidRPr="00A91832">
          <w:rPr>
            <w:rFonts w:ascii="Times New Roman" w:hAnsi="Times New Roman" w:cs="Times New Roman"/>
            <w:rPrChange w:id="342" w:author="Patty Delafuente" w:date="2023-12-19T22:03:00Z">
              <w:rPr/>
            </w:rPrChange>
          </w:rPr>
          <w:t xml:space="preserve"> to predict sentiment analysis on tweets.</w:t>
        </w:r>
      </w:ins>
    </w:p>
    <w:p w14:paraId="52853C28" w14:textId="77777777" w:rsidR="00DC6BEF" w:rsidRDefault="00DC6BEF">
      <w:pPr>
        <w:pBdr>
          <w:top w:val="nil"/>
          <w:left w:val="nil"/>
          <w:bottom w:val="nil"/>
          <w:right w:val="nil"/>
          <w:between w:val="nil"/>
        </w:pBdr>
        <w:spacing w:after="0" w:line="252" w:lineRule="auto"/>
        <w:jc w:val="both"/>
        <w:rPr>
          <w:ins w:id="343" w:author="Patty Delafuente" w:date="2023-12-17T16:10:00Z"/>
        </w:rPr>
      </w:pPr>
    </w:p>
    <w:p w14:paraId="1454DA04" w14:textId="295D2F6D" w:rsidR="00A62CB5" w:rsidRPr="00A91832" w:rsidRDefault="00B81EAE">
      <w:pPr>
        <w:pBdr>
          <w:top w:val="nil"/>
          <w:left w:val="nil"/>
          <w:bottom w:val="nil"/>
          <w:right w:val="nil"/>
          <w:between w:val="nil"/>
        </w:pBdr>
        <w:spacing w:after="0" w:line="252" w:lineRule="auto"/>
        <w:jc w:val="both"/>
        <w:rPr>
          <w:ins w:id="344" w:author="Patty Delafuente" w:date="2023-12-19T22:01:00Z"/>
          <w:rFonts w:ascii="Times New Roman" w:hAnsi="Times New Roman" w:cs="Times New Roman"/>
          <w:rPrChange w:id="345" w:author="Patty Delafuente" w:date="2023-12-19T22:02:00Z">
            <w:rPr>
              <w:ins w:id="346" w:author="Patty Delafuente" w:date="2023-12-19T22:01:00Z"/>
            </w:rPr>
          </w:rPrChange>
        </w:rPr>
      </w:pPr>
      <w:ins w:id="347" w:author="Patty Delafuente" w:date="2023-12-17T16:09:00Z">
        <w:r w:rsidRPr="00A91832">
          <w:rPr>
            <w:rFonts w:ascii="Times New Roman" w:hAnsi="Times New Roman" w:cs="Times New Roman"/>
            <w:rPrChange w:id="348" w:author="Patty Delafuente" w:date="2023-12-19T22:02:00Z">
              <w:rPr/>
            </w:rPrChange>
          </w:rPr>
          <w:t xml:space="preserve">The Roberta model was trained on hardware that had </w:t>
        </w:r>
      </w:ins>
      <w:ins w:id="349" w:author="Patty Delafuente" w:date="2023-12-17T16:15:00Z">
        <w:r w:rsidR="00025BA2" w:rsidRPr="00A91832">
          <w:rPr>
            <w:rFonts w:ascii="Times New Roman" w:hAnsi="Times New Roman" w:cs="Times New Roman"/>
            <w:rPrChange w:id="350" w:author="Patty Delafuente" w:date="2023-12-19T22:02:00Z">
              <w:rPr/>
            </w:rPrChange>
          </w:rPr>
          <w:t>two</w:t>
        </w:r>
      </w:ins>
      <w:ins w:id="351" w:author="Patty Delafuente" w:date="2023-12-17T16:09:00Z">
        <w:r w:rsidR="007C4833" w:rsidRPr="00A91832">
          <w:rPr>
            <w:rFonts w:ascii="Times New Roman" w:hAnsi="Times New Roman" w:cs="Times New Roman"/>
            <w:rPrChange w:id="352" w:author="Patty Delafuente" w:date="2023-12-19T22:02:00Z">
              <w:rPr/>
            </w:rPrChange>
          </w:rPr>
          <w:t xml:space="preserve"> A6000 GPU</w:t>
        </w:r>
      </w:ins>
      <w:ins w:id="353" w:author="Patty Delafuente" w:date="2023-12-17T16:15:00Z">
        <w:r w:rsidR="00025BA2" w:rsidRPr="00A91832">
          <w:rPr>
            <w:rFonts w:ascii="Times New Roman" w:hAnsi="Times New Roman" w:cs="Times New Roman"/>
            <w:rPrChange w:id="354" w:author="Patty Delafuente" w:date="2023-12-19T22:02:00Z">
              <w:rPr/>
            </w:rPrChange>
          </w:rPr>
          <w:t>s</w:t>
        </w:r>
        <w:r w:rsidR="00A62CB5" w:rsidRPr="00A91832">
          <w:rPr>
            <w:rFonts w:ascii="Times New Roman" w:hAnsi="Times New Roman" w:cs="Times New Roman"/>
            <w:rPrChange w:id="355" w:author="Patty Delafuente" w:date="2023-12-19T22:02:00Z">
              <w:rPr/>
            </w:rPrChange>
          </w:rPr>
          <w:t xml:space="preserve"> with 48 G</w:t>
        </w:r>
      </w:ins>
      <w:ins w:id="356" w:author="Patty Delafuente" w:date="2023-12-17T16:16:00Z">
        <w:r w:rsidR="00A62CB5" w:rsidRPr="00A91832">
          <w:rPr>
            <w:rFonts w:ascii="Times New Roman" w:hAnsi="Times New Roman" w:cs="Times New Roman"/>
            <w:rPrChange w:id="357" w:author="Patty Delafuente" w:date="2023-12-19T22:02:00Z">
              <w:rPr/>
            </w:rPrChange>
          </w:rPr>
          <w:t>B</w:t>
        </w:r>
      </w:ins>
      <w:ins w:id="358" w:author="Patty Delafuente" w:date="2023-12-17T16:09:00Z">
        <w:r w:rsidR="007C4833" w:rsidRPr="00A91832">
          <w:rPr>
            <w:rFonts w:ascii="Times New Roman" w:hAnsi="Times New Roman" w:cs="Times New Roman"/>
            <w:rPrChange w:id="359" w:author="Patty Delafuente" w:date="2023-12-19T22:02:00Z">
              <w:rPr/>
            </w:rPrChange>
          </w:rPr>
          <w:t xml:space="preserve"> by one team member </w:t>
        </w:r>
      </w:ins>
      <w:ins w:id="360" w:author="Patty Delafuente" w:date="2023-12-17T16:10:00Z">
        <w:r w:rsidR="007C4833" w:rsidRPr="00A91832">
          <w:rPr>
            <w:rFonts w:ascii="Times New Roman" w:hAnsi="Times New Roman" w:cs="Times New Roman"/>
            <w:rPrChange w:id="361" w:author="Patty Delafuente" w:date="2023-12-19T22:02:00Z">
              <w:rPr/>
            </w:rPrChange>
          </w:rPr>
          <w:t>repeated by the other team member in Google Golap using a TPU</w:t>
        </w:r>
      </w:ins>
      <w:ins w:id="362" w:author="Patty Delafuente" w:date="2023-12-17T16:07:00Z">
        <w:r w:rsidR="00413FBD" w:rsidRPr="00A91832">
          <w:rPr>
            <w:rFonts w:ascii="Times New Roman" w:hAnsi="Times New Roman" w:cs="Times New Roman"/>
            <w:rPrChange w:id="363" w:author="Patty Delafuente" w:date="2023-12-19T22:02:00Z">
              <w:rPr/>
            </w:rPrChange>
          </w:rPr>
          <w:t xml:space="preserve">. </w:t>
        </w:r>
      </w:ins>
    </w:p>
    <w:p w14:paraId="5E30B824" w14:textId="77777777" w:rsidR="006E18CA" w:rsidRPr="00A91832" w:rsidRDefault="006E18CA">
      <w:pPr>
        <w:pBdr>
          <w:top w:val="nil"/>
          <w:left w:val="nil"/>
          <w:bottom w:val="nil"/>
          <w:right w:val="nil"/>
          <w:between w:val="nil"/>
        </w:pBdr>
        <w:spacing w:after="0" w:line="252" w:lineRule="auto"/>
        <w:jc w:val="both"/>
        <w:rPr>
          <w:ins w:id="364" w:author="Patty Delafuente" w:date="2023-12-17T16:16:00Z"/>
          <w:rFonts w:ascii="Times New Roman" w:hAnsi="Times New Roman" w:cs="Times New Roman"/>
          <w:rPrChange w:id="365" w:author="Patty Delafuente" w:date="2023-12-19T22:02:00Z">
            <w:rPr>
              <w:ins w:id="366" w:author="Patty Delafuente" w:date="2023-12-17T16:16:00Z"/>
            </w:rPr>
          </w:rPrChange>
        </w:rPr>
      </w:pPr>
    </w:p>
    <w:p w14:paraId="53E6DC05" w14:textId="181C7798" w:rsidR="00A62CB5" w:rsidRPr="00A91832" w:rsidRDefault="00A62CB5">
      <w:pPr>
        <w:pBdr>
          <w:top w:val="nil"/>
          <w:left w:val="nil"/>
          <w:bottom w:val="nil"/>
          <w:right w:val="nil"/>
          <w:between w:val="nil"/>
        </w:pBdr>
        <w:spacing w:after="0" w:line="252" w:lineRule="auto"/>
        <w:jc w:val="both"/>
        <w:rPr>
          <w:ins w:id="367" w:author="Patty Delafuente" w:date="2023-12-17T16:16:00Z"/>
          <w:rFonts w:ascii="Times New Roman" w:hAnsi="Times New Roman" w:cs="Times New Roman"/>
          <w:rPrChange w:id="368" w:author="Patty Delafuente" w:date="2023-12-19T22:02:00Z">
            <w:rPr>
              <w:ins w:id="369" w:author="Patty Delafuente" w:date="2023-12-17T16:16:00Z"/>
            </w:rPr>
          </w:rPrChange>
        </w:rPr>
      </w:pPr>
      <w:ins w:id="370" w:author="Patty Delafuente" w:date="2023-12-17T16:16:00Z">
        <w:r w:rsidRPr="00A91832">
          <w:rPr>
            <w:rFonts w:ascii="Times New Roman" w:hAnsi="Times New Roman" w:cs="Times New Roman"/>
            <w:rPrChange w:id="371" w:author="Patty Delafuente" w:date="2023-12-19T22:02:00Z">
              <w:rPr/>
            </w:rPrChange>
          </w:rPr>
          <w:t>The Robert</w:t>
        </w:r>
      </w:ins>
      <w:ins w:id="372" w:author="Patty Delafuente" w:date="2023-12-19T20:10:00Z">
        <w:r w:rsidR="00E1579D" w:rsidRPr="00A91832">
          <w:rPr>
            <w:rFonts w:ascii="Times New Roman" w:hAnsi="Times New Roman" w:cs="Times New Roman"/>
            <w:rPrChange w:id="373" w:author="Patty Delafuente" w:date="2023-12-19T22:02:00Z">
              <w:rPr/>
            </w:rPrChange>
          </w:rPr>
          <w:t>a</w:t>
        </w:r>
      </w:ins>
      <w:ins w:id="374" w:author="Patty Delafuente" w:date="2023-12-17T16:16:00Z">
        <w:r w:rsidRPr="00A91832">
          <w:rPr>
            <w:rFonts w:ascii="Times New Roman" w:hAnsi="Times New Roman" w:cs="Times New Roman"/>
            <w:rPrChange w:id="375" w:author="Patty Delafuente" w:date="2023-12-19T22:02:00Z">
              <w:rPr/>
            </w:rPrChange>
          </w:rPr>
          <w:t xml:space="preserve"> model used </w:t>
        </w:r>
        <w:r w:rsidR="008A088A" w:rsidRPr="00A91832">
          <w:rPr>
            <w:rFonts w:ascii="Times New Roman" w:hAnsi="Times New Roman" w:cs="Times New Roman"/>
            <w:rPrChange w:id="376" w:author="Patty Delafuente" w:date="2023-12-19T22:02:00Z">
              <w:rPr/>
            </w:rPrChange>
          </w:rPr>
          <w:t>around 35 GB of total GPU memory across both GPUs.</w:t>
        </w:r>
      </w:ins>
    </w:p>
    <w:p w14:paraId="4BDB38B3" w14:textId="64155FAB" w:rsidR="00586030" w:rsidRDefault="00A62CB5">
      <w:pPr>
        <w:pBdr>
          <w:top w:val="nil"/>
          <w:left w:val="nil"/>
          <w:bottom w:val="nil"/>
          <w:right w:val="nil"/>
          <w:between w:val="nil"/>
        </w:pBdr>
        <w:spacing w:after="0" w:line="252" w:lineRule="auto"/>
        <w:jc w:val="both"/>
        <w:rPr>
          <w:ins w:id="377" w:author="Patty Delafuente" w:date="2023-12-19T22:01:00Z"/>
          <w:rFonts w:ascii="Times New Roman" w:eastAsia="Times New Roman" w:hAnsi="Times New Roman" w:cs="Times New Roman"/>
          <w:color w:val="000000"/>
        </w:rPr>
      </w:pPr>
      <w:ins w:id="378" w:author="Patty Delafuente" w:date="2023-12-17T16:16:00Z">
        <w:r w:rsidRPr="00A62CB5">
          <w:rPr>
            <w:rFonts w:ascii="Times New Roman" w:eastAsia="Times New Roman" w:hAnsi="Times New Roman" w:cs="Times New Roman"/>
            <w:noProof/>
            <w:color w:val="000000"/>
          </w:rPr>
          <w:lastRenderedPageBreak/>
          <w:drawing>
            <wp:inline distT="0" distB="0" distL="0" distR="0" wp14:anchorId="3ADCC99D" wp14:editId="68DE5E2C">
              <wp:extent cx="2651760" cy="1798320"/>
              <wp:effectExtent l="0" t="0" r="0" b="0"/>
              <wp:docPr id="20364943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94315" name="Picture 1" descr="A screen shot of a computer&#10;&#10;Description automatically generated"/>
                      <pic:cNvPicPr/>
                    </pic:nvPicPr>
                    <pic:blipFill>
                      <a:blip r:embed="rId12"/>
                      <a:stretch>
                        <a:fillRect/>
                      </a:stretch>
                    </pic:blipFill>
                    <pic:spPr>
                      <a:xfrm>
                        <a:off x="0" y="0"/>
                        <a:ext cx="2651760" cy="1798320"/>
                      </a:xfrm>
                      <a:prstGeom prst="rect">
                        <a:avLst/>
                      </a:prstGeom>
                    </pic:spPr>
                  </pic:pic>
                </a:graphicData>
              </a:graphic>
            </wp:inline>
          </w:drawing>
        </w:r>
      </w:ins>
      <w:ins w:id="379" w:author="Patty Delafuente" w:date="2023-12-17T15:59:00Z">
        <w:r w:rsidR="0041713E">
          <w:rPr>
            <w:rFonts w:ascii="Times New Roman" w:eastAsia="Times New Roman" w:hAnsi="Times New Roman" w:cs="Times New Roman"/>
            <w:color w:val="000000"/>
          </w:rPr>
          <w:t xml:space="preserve"> </w:t>
        </w:r>
      </w:ins>
    </w:p>
    <w:p w14:paraId="4CC19390" w14:textId="77777777" w:rsidR="00300BA9" w:rsidRDefault="00300BA9" w:rsidP="006E18CA">
      <w:pPr>
        <w:pBdr>
          <w:top w:val="nil"/>
          <w:left w:val="nil"/>
          <w:bottom w:val="nil"/>
          <w:right w:val="nil"/>
          <w:between w:val="nil"/>
        </w:pBdr>
        <w:spacing w:after="0" w:line="252" w:lineRule="auto"/>
        <w:rPr>
          <w:ins w:id="380" w:author="Patty Delafuente" w:date="2023-12-19T22:05:00Z"/>
          <w:rFonts w:ascii="Times New Roman" w:eastAsia="Times New Roman" w:hAnsi="Times New Roman" w:cs="Times New Roman"/>
          <w:color w:val="000000"/>
        </w:rPr>
      </w:pPr>
    </w:p>
    <w:p w14:paraId="54DC3CB9" w14:textId="122C68EA" w:rsidR="006E18CA" w:rsidRDefault="006E18CA" w:rsidP="006E18CA">
      <w:pPr>
        <w:pBdr>
          <w:top w:val="nil"/>
          <w:left w:val="nil"/>
          <w:bottom w:val="nil"/>
          <w:right w:val="nil"/>
          <w:between w:val="nil"/>
        </w:pBdr>
        <w:spacing w:after="0" w:line="252" w:lineRule="auto"/>
        <w:rPr>
          <w:ins w:id="381" w:author="Patty Delafuente" w:date="2023-12-17T16:16:00Z"/>
          <w:rFonts w:ascii="Times New Roman" w:eastAsia="Times New Roman" w:hAnsi="Times New Roman" w:cs="Times New Roman"/>
          <w:color w:val="000000"/>
        </w:rPr>
        <w:pPrChange w:id="382" w:author="Patty Delafuente" w:date="2023-12-19T22:02:00Z">
          <w:pPr>
            <w:pBdr>
              <w:top w:val="nil"/>
              <w:left w:val="nil"/>
              <w:bottom w:val="nil"/>
              <w:right w:val="nil"/>
              <w:between w:val="nil"/>
            </w:pBdr>
            <w:spacing w:after="0" w:line="252" w:lineRule="auto"/>
            <w:jc w:val="both"/>
          </w:pPr>
        </w:pPrChange>
      </w:pPr>
      <w:ins w:id="383" w:author="Patty Delafuente" w:date="2023-12-19T22:02:00Z">
        <w:r>
          <w:rPr>
            <w:rFonts w:ascii="Times New Roman" w:eastAsia="Times New Roman" w:hAnsi="Times New Roman" w:cs="Times New Roman"/>
            <w:color w:val="000000"/>
          </w:rPr>
          <w:t xml:space="preserve">You can view the code we used to train the Robert model at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HYPERLINK "</w:instrText>
        </w:r>
        <w:r w:rsidRPr="006E18CA">
          <w:rPr>
            <w:rFonts w:ascii="Times New Roman" w:eastAsia="Times New Roman" w:hAnsi="Times New Roman" w:cs="Times New Roman"/>
            <w:color w:val="000000"/>
          </w:rPr>
          <w:instrText>https://github.com/pattydelafuente/llamaturn/blob/main/nlpproject.ipynb</w:instrText>
        </w:r>
        <w:r>
          <w:rPr>
            <w:rFonts w:ascii="Times New Roman" w:eastAsia="Times New Roman" w:hAnsi="Times New Roman" w:cs="Times New Roman"/>
            <w:color w:val="000000"/>
          </w:rPr>
          <w:instrText>"</w:instrText>
        </w:r>
        <w:r>
          <w:rPr>
            <w:rFonts w:ascii="Times New Roman" w:eastAsia="Times New Roman" w:hAnsi="Times New Roman" w:cs="Times New Roman"/>
            <w:color w:val="000000"/>
          </w:rPr>
          <w:fldChar w:fldCharType="separate"/>
        </w:r>
        <w:r w:rsidRPr="00FD487A">
          <w:rPr>
            <w:rStyle w:val="Hyperlink"/>
            <w:spacing w:val="0"/>
            <w:kern w:val="0"/>
            <w:lang w:eastAsia="en-IN"/>
          </w:rPr>
          <w:t>https://github.com/pattydelafuente/llamaturn/blob/main/nlpproject.ipynb</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ins>
    </w:p>
    <w:p w14:paraId="4BE1EF16" w14:textId="77777777" w:rsidR="005A5B9E" w:rsidRDefault="008A088A">
      <w:pPr>
        <w:pBdr>
          <w:top w:val="nil"/>
          <w:left w:val="nil"/>
          <w:bottom w:val="nil"/>
          <w:right w:val="nil"/>
          <w:between w:val="nil"/>
        </w:pBdr>
        <w:spacing w:after="0" w:line="252" w:lineRule="auto"/>
        <w:jc w:val="both"/>
        <w:rPr>
          <w:ins w:id="384" w:author="Patty Delafuente" w:date="2023-12-19T22:03:00Z"/>
          <w:rFonts w:ascii="Times New Roman" w:eastAsia="Times New Roman" w:hAnsi="Times New Roman" w:cs="Times New Roman"/>
          <w:color w:val="000000"/>
        </w:rPr>
      </w:pPr>
      <w:ins w:id="385" w:author="Patty Delafuente" w:date="2023-12-17T16:16:00Z">
        <w:r>
          <w:rPr>
            <w:rFonts w:ascii="Times New Roman" w:eastAsia="Times New Roman" w:hAnsi="Times New Roman" w:cs="Times New Roman"/>
            <w:color w:val="000000"/>
          </w:rPr>
          <w:t xml:space="preserve">     </w:t>
        </w:r>
      </w:ins>
    </w:p>
    <w:p w14:paraId="5D91DCEB" w14:textId="688F9820" w:rsidR="008A088A" w:rsidRDefault="008A088A" w:rsidP="00FE716E">
      <w:pPr>
        <w:pBdr>
          <w:top w:val="nil"/>
          <w:left w:val="nil"/>
          <w:bottom w:val="nil"/>
          <w:right w:val="nil"/>
          <w:between w:val="nil"/>
        </w:pBdr>
        <w:spacing w:after="0" w:line="252" w:lineRule="auto"/>
        <w:rPr>
          <w:ins w:id="386" w:author="Patty Delafuente" w:date="2023-12-17T16:02:00Z"/>
          <w:rFonts w:ascii="Times New Roman" w:eastAsia="Times New Roman" w:hAnsi="Times New Roman" w:cs="Times New Roman"/>
          <w:color w:val="000000"/>
        </w:rPr>
        <w:pPrChange w:id="387" w:author="Patty Delafuente" w:date="2023-12-19T22:04:00Z">
          <w:pPr>
            <w:pBdr>
              <w:top w:val="nil"/>
              <w:left w:val="nil"/>
              <w:bottom w:val="nil"/>
              <w:right w:val="nil"/>
              <w:between w:val="nil"/>
            </w:pBdr>
            <w:spacing w:after="0" w:line="252" w:lineRule="auto"/>
            <w:jc w:val="both"/>
          </w:pPr>
        </w:pPrChange>
      </w:pPr>
      <w:ins w:id="388" w:author="Patty Delafuente" w:date="2023-12-17T16:16:00Z">
        <w:r>
          <w:rPr>
            <w:rFonts w:ascii="Times New Roman" w:eastAsia="Times New Roman" w:hAnsi="Times New Roman" w:cs="Times New Roman"/>
            <w:color w:val="000000"/>
          </w:rPr>
          <w:t>W</w:t>
        </w:r>
      </w:ins>
      <w:ins w:id="389" w:author="Patty Delafuente" w:date="2023-12-17T16:17:00Z">
        <w:r>
          <w:rPr>
            <w:rFonts w:ascii="Times New Roman" w:eastAsia="Times New Roman" w:hAnsi="Times New Roman" w:cs="Times New Roman"/>
            <w:color w:val="000000"/>
          </w:rPr>
          <w:t xml:space="preserve">e repeatedly received out of memory GPU errors when training the Llama-2-7b model even when </w:t>
        </w:r>
        <w:r w:rsidR="00EE3577">
          <w:rPr>
            <w:rFonts w:ascii="Times New Roman" w:eastAsia="Times New Roman" w:hAnsi="Times New Roman" w:cs="Times New Roman"/>
            <w:color w:val="000000"/>
          </w:rPr>
          <w:t>restarting the kernels between runs.</w:t>
        </w:r>
      </w:ins>
      <w:ins w:id="390" w:author="Patty Delafuente" w:date="2023-12-19T22:04:00Z">
        <w:r w:rsidR="00FE716E">
          <w:rPr>
            <w:rFonts w:ascii="Times New Roman" w:eastAsia="Times New Roman" w:hAnsi="Times New Roman" w:cs="Times New Roman"/>
            <w:color w:val="000000"/>
          </w:rPr>
          <w:t xml:space="preserve"> Thus, we did not complete the training for the Llama-2-7b model. You can view the code at </w:t>
        </w:r>
      </w:ins>
      <w:ins w:id="391" w:author="Patty Delafuente" w:date="2023-12-17T16:17:00Z">
        <w:r w:rsidR="00EE3577">
          <w:rPr>
            <w:rFonts w:ascii="Times New Roman" w:eastAsia="Times New Roman" w:hAnsi="Times New Roman" w:cs="Times New Roman"/>
            <w:color w:val="000000"/>
          </w:rPr>
          <w:t xml:space="preserve">  </w:t>
        </w:r>
      </w:ins>
      <w:ins w:id="392" w:author="Patty Delafuente" w:date="2023-12-19T22:30:00Z">
        <w:r w:rsidR="006A78F1">
          <w:rPr>
            <w:rFonts w:ascii="Times New Roman" w:eastAsia="Times New Roman" w:hAnsi="Times New Roman" w:cs="Times New Roman"/>
            <w:color w:val="000000"/>
          </w:rPr>
          <w:fldChar w:fldCharType="begin"/>
        </w:r>
        <w:r w:rsidR="006A78F1">
          <w:rPr>
            <w:rFonts w:ascii="Times New Roman" w:eastAsia="Times New Roman" w:hAnsi="Times New Roman" w:cs="Times New Roman"/>
            <w:color w:val="000000"/>
          </w:rPr>
          <w:instrText>HYPERLINK "</w:instrText>
        </w:r>
      </w:ins>
      <w:ins w:id="393" w:author="Patty Delafuente" w:date="2023-12-19T22:04:00Z">
        <w:r w:rsidR="006A78F1" w:rsidRPr="00FE716E">
          <w:rPr>
            <w:rFonts w:ascii="Times New Roman" w:eastAsia="Times New Roman" w:hAnsi="Times New Roman" w:cs="Times New Roman"/>
            <w:color w:val="000000"/>
          </w:rPr>
          <w:instrText>https://github.com/pattydelafuente/llamaturn/blob/main/trp_classification-llama.ipynb</w:instrText>
        </w:r>
      </w:ins>
      <w:ins w:id="394" w:author="Patty Delafuente" w:date="2023-12-19T22:30:00Z">
        <w:r w:rsidR="006A78F1">
          <w:rPr>
            <w:rFonts w:ascii="Times New Roman" w:eastAsia="Times New Roman" w:hAnsi="Times New Roman" w:cs="Times New Roman"/>
            <w:color w:val="000000"/>
          </w:rPr>
          <w:instrText>"</w:instrText>
        </w:r>
        <w:r w:rsidR="006A78F1">
          <w:rPr>
            <w:rFonts w:ascii="Times New Roman" w:eastAsia="Times New Roman" w:hAnsi="Times New Roman" w:cs="Times New Roman"/>
            <w:color w:val="000000"/>
          </w:rPr>
          <w:fldChar w:fldCharType="separate"/>
        </w:r>
      </w:ins>
      <w:ins w:id="395" w:author="Patty Delafuente" w:date="2023-12-19T22:04:00Z">
        <w:r w:rsidR="006A78F1" w:rsidRPr="00A16D85">
          <w:rPr>
            <w:rStyle w:val="Hyperlink"/>
            <w:spacing w:val="0"/>
            <w:kern w:val="0"/>
            <w:lang w:eastAsia="en-IN"/>
          </w:rPr>
          <w:t>https://github.com/pattydelafuente/llamaturn/blob/main/trp_classification-llama.ipynb</w:t>
        </w:r>
      </w:ins>
      <w:ins w:id="396" w:author="Patty Delafuente" w:date="2023-12-19T22:30:00Z">
        <w:r w:rsidR="006A78F1">
          <w:rPr>
            <w:rFonts w:ascii="Times New Roman" w:eastAsia="Times New Roman" w:hAnsi="Times New Roman" w:cs="Times New Roman"/>
            <w:color w:val="000000"/>
          </w:rPr>
          <w:fldChar w:fldCharType="end"/>
        </w:r>
        <w:r w:rsidR="006A78F1">
          <w:rPr>
            <w:rFonts w:ascii="Times New Roman" w:eastAsia="Times New Roman" w:hAnsi="Times New Roman" w:cs="Times New Roman"/>
            <w:color w:val="000000"/>
          </w:rPr>
          <w:t xml:space="preserve"> </w:t>
        </w:r>
      </w:ins>
      <w:ins w:id="397" w:author="Patty Delafuente" w:date="2023-12-19T22:04:00Z">
        <w:r w:rsidR="00FE716E">
          <w:rPr>
            <w:rFonts w:ascii="Times New Roman" w:eastAsia="Times New Roman" w:hAnsi="Times New Roman" w:cs="Times New Roman"/>
            <w:color w:val="000000"/>
          </w:rPr>
          <w:t xml:space="preserve">. </w:t>
        </w:r>
      </w:ins>
    </w:p>
    <w:p w14:paraId="51227134" w14:textId="2ABCFE07" w:rsidR="006D2A0F" w:rsidRDefault="0041713E" w:rsidP="00FE716E">
      <w:pPr>
        <w:pBdr>
          <w:top w:val="nil"/>
          <w:left w:val="nil"/>
          <w:bottom w:val="nil"/>
          <w:right w:val="nil"/>
          <w:between w:val="nil"/>
        </w:pBdr>
        <w:spacing w:after="0" w:line="252" w:lineRule="auto"/>
        <w:rPr>
          <w:rFonts w:ascii="Times New Roman" w:eastAsia="Times New Roman" w:hAnsi="Times New Roman" w:cs="Times New Roman"/>
          <w:color w:val="000000"/>
        </w:rPr>
        <w:pPrChange w:id="398" w:author="Patty Delafuente" w:date="2023-12-19T22:04:00Z">
          <w:pPr>
            <w:pBdr>
              <w:top w:val="nil"/>
              <w:left w:val="nil"/>
              <w:bottom w:val="nil"/>
              <w:right w:val="nil"/>
              <w:between w:val="nil"/>
            </w:pBdr>
            <w:spacing w:after="0" w:line="252" w:lineRule="auto"/>
            <w:jc w:val="both"/>
          </w:pPr>
        </w:pPrChange>
      </w:pPr>
      <w:ins w:id="399" w:author="Patty Delafuente" w:date="2023-12-17T15:59:00Z">
        <w:r>
          <w:rPr>
            <w:rFonts w:ascii="Times New Roman" w:eastAsia="Times New Roman" w:hAnsi="Times New Roman" w:cs="Times New Roman"/>
            <w:color w:val="000000"/>
          </w:rPr>
          <w:t xml:space="preserve">  </w:t>
        </w:r>
      </w:ins>
    </w:p>
    <w:p w14:paraId="07FC31B9" w14:textId="102DB4F3" w:rsidR="00586030" w:rsidRDefault="00586030" w:rsidP="00586030">
      <w:pPr>
        <w:keepNext/>
        <w:pBdr>
          <w:top w:val="nil"/>
          <w:left w:val="nil"/>
          <w:bottom w:val="nil"/>
          <w:right w:val="nil"/>
          <w:between w:val="nil"/>
        </w:pBdr>
        <w:spacing w:before="180"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 xml:space="preserve">3.1 </w:t>
      </w:r>
      <w:del w:id="400" w:author="Patty Delafuente" w:date="2023-12-17T16:08:00Z">
        <w:r w:rsidR="00EE4A3E" w:rsidDel="00413FBD">
          <w:rPr>
            <w:rFonts w:ascii="Times New Roman" w:eastAsia="Times New Roman" w:hAnsi="Times New Roman" w:cs="Times New Roman"/>
            <w:b/>
            <w:color w:val="000000"/>
          </w:rPr>
          <w:delText>Dataset</w:delText>
        </w:r>
      </w:del>
      <w:ins w:id="401" w:author="Patty Delafuente" w:date="2023-12-17T16:08:00Z">
        <w:r w:rsidR="00413FBD">
          <w:rPr>
            <w:rFonts w:ascii="Times New Roman" w:eastAsia="Times New Roman" w:hAnsi="Times New Roman" w:cs="Times New Roman"/>
            <w:b/>
            <w:color w:val="000000"/>
          </w:rPr>
          <w:t>Training and Evaluation</w:t>
        </w:r>
      </w:ins>
    </w:p>
    <w:p w14:paraId="3C1BDB59" w14:textId="53263AB1" w:rsidR="005F330E" w:rsidRDefault="005A41DB" w:rsidP="00FE716E">
      <w:pPr>
        <w:pBdr>
          <w:top w:val="nil"/>
          <w:left w:val="nil"/>
          <w:bottom w:val="nil"/>
          <w:right w:val="nil"/>
          <w:between w:val="nil"/>
        </w:pBdr>
        <w:spacing w:after="0" w:line="252" w:lineRule="auto"/>
        <w:jc w:val="both"/>
        <w:rPr>
          <w:ins w:id="402" w:author="Patty Delafuente" w:date="2023-12-19T20:16:00Z"/>
          <w:rFonts w:ascii="Times New Roman" w:eastAsia="Times New Roman" w:hAnsi="Times New Roman" w:cs="Times New Roman"/>
        </w:rPr>
      </w:pPr>
      <w:ins w:id="403" w:author="Patty Delafuente" w:date="2023-12-19T20:14:00Z">
        <w:r>
          <w:rPr>
            <w:rFonts w:ascii="Times New Roman" w:eastAsia="Times New Roman" w:hAnsi="Times New Roman" w:cs="Times New Roman"/>
          </w:rPr>
          <w:t xml:space="preserve">Training time </w:t>
        </w:r>
      </w:ins>
      <w:ins w:id="404" w:author="Patty Delafuente" w:date="2023-12-19T20:15:00Z">
        <w:r>
          <w:rPr>
            <w:rFonts w:ascii="Times New Roman" w:eastAsia="Times New Roman" w:hAnsi="Times New Roman" w:cs="Times New Roman"/>
          </w:rPr>
          <w:t xml:space="preserve">to train the Roberta classifier on the training dataset took 11.08 minutes for 5 epochs on two </w:t>
        </w:r>
        <w:r w:rsidR="00D37F40">
          <w:rPr>
            <w:rFonts w:ascii="Times New Roman" w:eastAsia="Times New Roman" w:hAnsi="Times New Roman" w:cs="Times New Roman"/>
          </w:rPr>
          <w:t>NVIDIA A6000 GPUs.</w:t>
        </w:r>
      </w:ins>
    </w:p>
    <w:p w14:paraId="314A3412" w14:textId="77777777" w:rsidR="00D37F40" w:rsidRDefault="00D37F40" w:rsidP="005A41DB">
      <w:pPr>
        <w:pBdr>
          <w:top w:val="nil"/>
          <w:left w:val="nil"/>
          <w:bottom w:val="nil"/>
          <w:right w:val="nil"/>
          <w:between w:val="nil"/>
        </w:pBdr>
        <w:spacing w:after="0" w:line="252" w:lineRule="auto"/>
        <w:jc w:val="both"/>
        <w:rPr>
          <w:ins w:id="405" w:author="Patty Delafuente" w:date="2023-12-19T20:15:00Z"/>
          <w:rFonts w:ascii="Times New Roman" w:eastAsia="Times New Roman" w:hAnsi="Times New Roman" w:cs="Times New Roman"/>
        </w:rPr>
      </w:pPr>
    </w:p>
    <w:p w14:paraId="70D7448F" w14:textId="28B346A0" w:rsidR="00D37F40" w:rsidRDefault="00D37F40" w:rsidP="005A41DB">
      <w:pPr>
        <w:pBdr>
          <w:top w:val="nil"/>
          <w:left w:val="nil"/>
          <w:bottom w:val="nil"/>
          <w:right w:val="nil"/>
          <w:between w:val="nil"/>
        </w:pBdr>
        <w:spacing w:after="0" w:line="252" w:lineRule="auto"/>
        <w:jc w:val="both"/>
        <w:rPr>
          <w:ins w:id="406" w:author="Patty Delafuente" w:date="2023-12-19T20:15:00Z"/>
          <w:rFonts w:ascii="Times New Roman" w:eastAsia="Times New Roman" w:hAnsi="Times New Roman" w:cs="Times New Roman"/>
        </w:rPr>
      </w:pPr>
      <w:ins w:id="407" w:author="Patty Delafuente" w:date="2023-12-19T20:15:00Z">
        <w:r w:rsidRPr="00D37F40">
          <w:rPr>
            <w:rFonts w:ascii="Times New Roman" w:eastAsia="Times New Roman" w:hAnsi="Times New Roman" w:cs="Times New Roman"/>
          </w:rPr>
          <w:drawing>
            <wp:inline distT="0" distB="0" distL="0" distR="0" wp14:anchorId="00A94185" wp14:editId="00660A18">
              <wp:extent cx="2651760" cy="1101725"/>
              <wp:effectExtent l="0" t="0" r="0" b="3175"/>
              <wp:docPr id="62663845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8453" name="Picture 1" descr="A screenshot of a data&#10;&#10;Description automatically generated"/>
                      <pic:cNvPicPr/>
                    </pic:nvPicPr>
                    <pic:blipFill>
                      <a:blip r:embed="rId13"/>
                      <a:stretch>
                        <a:fillRect/>
                      </a:stretch>
                    </pic:blipFill>
                    <pic:spPr>
                      <a:xfrm>
                        <a:off x="0" y="0"/>
                        <a:ext cx="2651760" cy="1101725"/>
                      </a:xfrm>
                      <a:prstGeom prst="rect">
                        <a:avLst/>
                      </a:prstGeom>
                    </pic:spPr>
                  </pic:pic>
                </a:graphicData>
              </a:graphic>
            </wp:inline>
          </w:drawing>
        </w:r>
      </w:ins>
    </w:p>
    <w:p w14:paraId="7DD07976" w14:textId="77777777" w:rsidR="00D37F40" w:rsidRDefault="00D37F40" w:rsidP="005A41DB">
      <w:pPr>
        <w:pBdr>
          <w:top w:val="nil"/>
          <w:left w:val="nil"/>
          <w:bottom w:val="nil"/>
          <w:right w:val="nil"/>
          <w:between w:val="nil"/>
        </w:pBdr>
        <w:spacing w:after="0" w:line="252" w:lineRule="auto"/>
        <w:jc w:val="both"/>
        <w:rPr>
          <w:ins w:id="408" w:author="Patty Delafuente" w:date="2023-12-19T20:14:00Z"/>
          <w:rFonts w:ascii="Times New Roman" w:eastAsia="Times New Roman" w:hAnsi="Times New Roman" w:cs="Times New Roman"/>
        </w:rPr>
        <w:pPrChange w:id="409" w:author="Patty Delafuente" w:date="2023-12-19T20:14:00Z">
          <w:pPr>
            <w:pBdr>
              <w:top w:val="nil"/>
              <w:left w:val="nil"/>
              <w:bottom w:val="nil"/>
              <w:right w:val="nil"/>
              <w:between w:val="nil"/>
            </w:pBdr>
            <w:spacing w:after="0" w:line="252" w:lineRule="auto"/>
            <w:ind w:firstLine="230"/>
            <w:jc w:val="both"/>
          </w:pPr>
        </w:pPrChange>
      </w:pPr>
    </w:p>
    <w:p w14:paraId="27BDEBF7" w14:textId="58C942FD" w:rsidR="00EE4A3E" w:rsidRDefault="00D95CC5" w:rsidP="00D95CC5">
      <w:pPr>
        <w:pBdr>
          <w:top w:val="nil"/>
          <w:left w:val="nil"/>
          <w:bottom w:val="nil"/>
          <w:right w:val="nil"/>
          <w:between w:val="nil"/>
        </w:pBdr>
        <w:spacing w:after="0" w:line="252" w:lineRule="auto"/>
        <w:ind w:firstLine="230"/>
        <w:jc w:val="both"/>
        <w:rPr>
          <w:ins w:id="410" w:author="Patty Delafuente" w:date="2023-12-19T20:15:00Z"/>
          <w:rFonts w:ascii="Times New Roman" w:eastAsia="Times New Roman" w:hAnsi="Times New Roman" w:cs="Times New Roman"/>
        </w:rPr>
      </w:pPr>
      <w:del w:id="411" w:author="Patty Delafuente" w:date="2023-12-17T16:39:00Z">
        <w:r w:rsidRPr="00D95CC5" w:rsidDel="0043141F">
          <w:rPr>
            <w:rFonts w:ascii="Times New Roman" w:eastAsia="Times New Roman" w:hAnsi="Times New Roman" w:cs="Times New Roman"/>
          </w:rPr>
          <w:delText xml:space="preserve">Here we will </w:delText>
        </w:r>
      </w:del>
      <w:del w:id="412" w:author="Patty Delafuente" w:date="2023-12-17T16:18:00Z">
        <w:r w:rsidRPr="00D95CC5" w:rsidDel="00277CAE">
          <w:rPr>
            <w:rFonts w:ascii="Times New Roman" w:eastAsia="Times New Roman" w:hAnsi="Times New Roman" w:cs="Times New Roman"/>
          </w:rPr>
          <w:delText>use SAMSum or DailyDialog dataset</w:delText>
        </w:r>
        <w:r w:rsidR="008576BF" w:rsidDel="00277CAE">
          <w:rPr>
            <w:rFonts w:ascii="Times New Roman" w:eastAsia="Times New Roman" w:hAnsi="Times New Roman" w:cs="Times New Roman"/>
          </w:rPr>
          <w:delText xml:space="preserve"> for later part</w:delText>
        </w:r>
        <w:r w:rsidRPr="00D95CC5" w:rsidDel="00277CAE">
          <w:rPr>
            <w:rFonts w:ascii="Times New Roman" w:eastAsia="Times New Roman" w:hAnsi="Times New Roman" w:cs="Times New Roman"/>
          </w:rPr>
          <w:delText xml:space="preserve">. </w:delText>
        </w:r>
        <w:r w:rsidR="0071111A" w:rsidDel="00277CAE">
          <w:rPr>
            <w:rFonts w:ascii="Times New Roman" w:eastAsia="Times New Roman" w:hAnsi="Times New Roman" w:cs="Times New Roman"/>
          </w:rPr>
          <w:delText xml:space="preserve">In SAMSum dataset, </w:delText>
        </w:r>
        <w:r w:rsidRPr="00D95CC5" w:rsidDel="00277CAE">
          <w:rPr>
            <w:rFonts w:ascii="Times New Roman" w:eastAsia="Times New Roman" w:hAnsi="Times New Roman" w:cs="Times New Roman"/>
          </w:rPr>
          <w:delText>There are around 16k messsages like conversation along with summaries, which are written and created by English linguists fluent. Linguists created these datasets similar to real life conversation among 2 persons, covering diversified styles and register such as semi-formal, formal, or informal, containing various slangs, emotions, words and typos.</w:delText>
        </w:r>
        <w:r w:rsidDel="00277CAE">
          <w:rPr>
            <w:rFonts w:ascii="Times New Roman" w:eastAsia="Times New Roman" w:hAnsi="Times New Roman" w:cs="Times New Roman"/>
          </w:rPr>
          <w:delText xml:space="preserve"> </w:delText>
        </w:r>
        <w:r w:rsidRPr="00D95CC5" w:rsidDel="00277CAE">
          <w:rPr>
            <w:rFonts w:ascii="Times New Roman" w:eastAsia="Times New Roman" w:hAnsi="Times New Roman" w:cs="Times New Roman"/>
          </w:rPr>
          <w:delText>Dataset contains 16369 conversations which are divided into 4 groups based on conversations utterances 3-6, 7-12, 13-18, and 19-30. Datasets were split</w:delText>
        </w:r>
        <w:r w:rsidDel="00277CAE">
          <w:rPr>
            <w:rFonts w:ascii="Times New Roman" w:eastAsia="Times New Roman" w:hAnsi="Times New Roman" w:cs="Times New Roman"/>
          </w:rPr>
          <w:delText>s</w:delText>
        </w:r>
        <w:r w:rsidRPr="00D95CC5" w:rsidDel="00277CAE">
          <w:rPr>
            <w:rFonts w:ascii="Times New Roman" w:eastAsia="Times New Roman" w:hAnsi="Times New Roman" w:cs="Times New Roman"/>
          </w:rPr>
          <w:delText xml:space="preserve"> into 3 </w:delText>
        </w:r>
        <w:r w:rsidR="006532CC" w:rsidRPr="00D95CC5" w:rsidDel="00277CAE">
          <w:rPr>
            <w:rFonts w:ascii="Times New Roman" w:eastAsia="Times New Roman" w:hAnsi="Times New Roman" w:cs="Times New Roman"/>
          </w:rPr>
          <w:delText>parts</w:delText>
        </w:r>
        <w:r w:rsidRPr="00D95CC5" w:rsidDel="00277CAE">
          <w:rPr>
            <w:rFonts w:ascii="Times New Roman" w:eastAsia="Times New Roman" w:hAnsi="Times New Roman" w:cs="Times New Roman"/>
          </w:rPr>
          <w:delText>. a) train: 14732, b) validation: 818 and c) test: 819, along with 3 data fields, dialogue: text of dialogue, summary: human written summary of the dialogue, id: unique id of an example</w:delText>
        </w:r>
        <w:r w:rsidR="00925BC1" w:rsidDel="00277CAE">
          <w:rPr>
            <w:rFonts w:ascii="Times New Roman" w:eastAsia="Times New Roman" w:hAnsi="Times New Roman" w:cs="Times New Roman"/>
          </w:rPr>
          <w:delText xml:space="preserve"> as shown in figure 1</w:delText>
        </w:r>
        <w:r w:rsidRPr="00D95CC5" w:rsidDel="00277CAE">
          <w:rPr>
            <w:rFonts w:ascii="Times New Roman" w:eastAsia="Times New Roman" w:hAnsi="Times New Roman" w:cs="Times New Roman"/>
          </w:rPr>
          <w:delText>.</w:delText>
        </w:r>
        <w:r w:rsidR="00B70874" w:rsidDel="00277CAE">
          <w:rPr>
            <w:rFonts w:ascii="Times New Roman" w:eastAsia="Times New Roman" w:hAnsi="Times New Roman" w:cs="Times New Roman"/>
          </w:rPr>
          <w:delText xml:space="preserve"> [22]</w:delText>
        </w:r>
      </w:del>
      <w:ins w:id="413" w:author="Patty Delafuente" w:date="2023-12-17T16:39:00Z">
        <w:r w:rsidR="0043141F">
          <w:rPr>
            <w:rFonts w:ascii="Times New Roman" w:eastAsia="Times New Roman" w:hAnsi="Times New Roman" w:cs="Times New Roman"/>
          </w:rPr>
          <w:t xml:space="preserve">The results for </w:t>
        </w:r>
        <w:r w:rsidR="00FC5404">
          <w:rPr>
            <w:rFonts w:ascii="Times New Roman" w:eastAsia="Times New Roman" w:hAnsi="Times New Roman" w:cs="Times New Roman"/>
          </w:rPr>
          <w:t>training the Roberta model:</w:t>
        </w:r>
      </w:ins>
    </w:p>
    <w:p w14:paraId="59511156" w14:textId="77777777" w:rsidR="00D37F40" w:rsidRDefault="00D37F40" w:rsidP="00D95CC5">
      <w:pPr>
        <w:pBdr>
          <w:top w:val="nil"/>
          <w:left w:val="nil"/>
          <w:bottom w:val="nil"/>
          <w:right w:val="nil"/>
          <w:between w:val="nil"/>
        </w:pBdr>
        <w:spacing w:after="0" w:line="252" w:lineRule="auto"/>
        <w:ind w:firstLine="230"/>
        <w:jc w:val="both"/>
        <w:rPr>
          <w:ins w:id="414" w:author="Patty Delafuente" w:date="2023-12-17T16:39:00Z"/>
          <w:rFonts w:ascii="Times New Roman" w:eastAsia="Times New Roman" w:hAnsi="Times New Roman" w:cs="Times New Roman"/>
        </w:rPr>
      </w:pPr>
    </w:p>
    <w:p w14:paraId="08D60EDE" w14:textId="61294391" w:rsidR="00FC5404" w:rsidRDefault="003E380F" w:rsidP="00D95CC5">
      <w:pPr>
        <w:pBdr>
          <w:top w:val="nil"/>
          <w:left w:val="nil"/>
          <w:bottom w:val="nil"/>
          <w:right w:val="nil"/>
          <w:between w:val="nil"/>
        </w:pBdr>
        <w:spacing w:after="0" w:line="252" w:lineRule="auto"/>
        <w:ind w:firstLine="230"/>
        <w:jc w:val="both"/>
        <w:rPr>
          <w:rFonts w:ascii="Times New Roman" w:eastAsia="Times New Roman" w:hAnsi="Times New Roman" w:cs="Times New Roman"/>
        </w:rPr>
      </w:pPr>
      <w:ins w:id="415" w:author="Patty Delafuente" w:date="2023-12-19T20:37:00Z">
        <w:r w:rsidRPr="003E380F">
          <w:rPr>
            <w:rFonts w:ascii="Times New Roman" w:eastAsia="Times New Roman" w:hAnsi="Times New Roman" w:cs="Times New Roman"/>
          </w:rPr>
          <w:drawing>
            <wp:inline distT="0" distB="0" distL="0" distR="0" wp14:anchorId="0711EC91" wp14:editId="55AD36D0">
              <wp:extent cx="2248214" cy="1247949"/>
              <wp:effectExtent l="0" t="0" r="0" b="9525"/>
              <wp:docPr id="159020806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8064" name="Picture 1" descr="A number and numbers on a white background&#10;&#10;Description automatically generated"/>
                      <pic:cNvPicPr/>
                    </pic:nvPicPr>
                    <pic:blipFill>
                      <a:blip r:embed="rId14"/>
                      <a:stretch>
                        <a:fillRect/>
                      </a:stretch>
                    </pic:blipFill>
                    <pic:spPr>
                      <a:xfrm>
                        <a:off x="0" y="0"/>
                        <a:ext cx="2248214" cy="1247949"/>
                      </a:xfrm>
                      <a:prstGeom prst="rect">
                        <a:avLst/>
                      </a:prstGeom>
                    </pic:spPr>
                  </pic:pic>
                </a:graphicData>
              </a:graphic>
            </wp:inline>
          </w:drawing>
        </w:r>
      </w:ins>
    </w:p>
    <w:p w14:paraId="6E41C9D0" w14:textId="77777777" w:rsidR="00925BC1" w:rsidRDefault="00925BC1" w:rsidP="00D95CC5">
      <w:pPr>
        <w:pBdr>
          <w:top w:val="nil"/>
          <w:left w:val="nil"/>
          <w:bottom w:val="nil"/>
          <w:right w:val="nil"/>
          <w:between w:val="nil"/>
        </w:pBdr>
        <w:spacing w:after="0" w:line="252" w:lineRule="auto"/>
        <w:ind w:firstLine="230"/>
        <w:jc w:val="both"/>
        <w:rPr>
          <w:rFonts w:ascii="Times New Roman" w:eastAsia="Times New Roman" w:hAnsi="Times New Roman" w:cs="Times New Roman"/>
        </w:rPr>
      </w:pPr>
    </w:p>
    <w:p w14:paraId="7DFBA3C1" w14:textId="78F0F90E" w:rsidR="00925BC1" w:rsidRDefault="00975652" w:rsidP="00925BC1">
      <w:pPr>
        <w:pBdr>
          <w:top w:val="nil"/>
          <w:left w:val="nil"/>
          <w:bottom w:val="nil"/>
          <w:right w:val="nil"/>
          <w:between w:val="nil"/>
        </w:pBdr>
        <w:spacing w:after="0" w:line="252" w:lineRule="auto"/>
        <w:jc w:val="both"/>
        <w:rPr>
          <w:ins w:id="416" w:author="Patty Delafuente" w:date="2023-12-19T20:47:00Z"/>
          <w:rFonts w:ascii="Times New Roman" w:eastAsia="Times New Roman" w:hAnsi="Times New Roman" w:cs="Times New Roman"/>
        </w:rPr>
      </w:pPr>
      <w:ins w:id="417" w:author="Patty Delafuente" w:date="2023-12-17T16:41:00Z">
        <w:r>
          <w:rPr>
            <w:rFonts w:ascii="Times New Roman" w:eastAsia="Times New Roman" w:hAnsi="Times New Roman" w:cs="Times New Roman"/>
          </w:rPr>
          <w:t xml:space="preserve">Our prediction results for </w:t>
        </w:r>
        <w:r w:rsidR="007D767B">
          <w:rPr>
            <w:rFonts w:ascii="Times New Roman" w:eastAsia="Times New Roman" w:hAnsi="Times New Roman" w:cs="Times New Roman"/>
          </w:rPr>
          <w:t xml:space="preserve">text input </w:t>
        </w:r>
      </w:ins>
      <w:ins w:id="418" w:author="Patty Delafuente" w:date="2023-12-19T20:38:00Z">
        <w:r w:rsidR="0058216E">
          <w:rPr>
            <w:rFonts w:ascii="Times New Roman" w:eastAsia="Times New Roman" w:hAnsi="Times New Roman" w:cs="Times New Roman"/>
          </w:rPr>
          <w:t>reflects an overfitted dataset</w:t>
        </w:r>
      </w:ins>
      <w:ins w:id="419" w:author="Patty Delafuente" w:date="2023-12-19T22:14:00Z">
        <w:r w:rsidR="002B2375">
          <w:rPr>
            <w:rFonts w:ascii="Times New Roman" w:eastAsia="Times New Roman" w:hAnsi="Times New Roman" w:cs="Times New Roman"/>
          </w:rPr>
          <w:t xml:space="preserve"> which we expected due to the imbalance of the data. </w:t>
        </w:r>
      </w:ins>
      <w:ins w:id="420" w:author="Patty Delafuente" w:date="2023-12-19T20:38:00Z">
        <w:r w:rsidR="0058216E">
          <w:rPr>
            <w:rFonts w:ascii="Times New Roman" w:eastAsia="Times New Roman" w:hAnsi="Times New Roman" w:cs="Times New Roman"/>
          </w:rPr>
          <w:t xml:space="preserve"> </w:t>
        </w:r>
      </w:ins>
      <w:ins w:id="421" w:author="Patty Delafuente" w:date="2023-12-19T20:40:00Z">
        <w:r w:rsidR="00297C68">
          <w:rPr>
            <w:rFonts w:ascii="Times New Roman" w:eastAsia="Times New Roman" w:hAnsi="Times New Roman" w:cs="Times New Roman"/>
          </w:rPr>
          <w:t xml:space="preserve">We should either create or </w:t>
        </w:r>
      </w:ins>
      <w:ins w:id="422" w:author="Patty Delafuente" w:date="2023-12-19T22:05:00Z">
        <w:r w:rsidR="00300BA9">
          <w:rPr>
            <w:rFonts w:ascii="Times New Roman" w:eastAsia="Times New Roman" w:hAnsi="Times New Roman" w:cs="Times New Roman"/>
          </w:rPr>
          <w:t>find a</w:t>
        </w:r>
      </w:ins>
      <w:ins w:id="423" w:author="Patty Delafuente" w:date="2023-12-19T20:38:00Z">
        <w:r w:rsidR="00056A5F">
          <w:rPr>
            <w:rFonts w:ascii="Times New Roman" w:eastAsia="Times New Roman" w:hAnsi="Times New Roman" w:cs="Times New Roman"/>
          </w:rPr>
          <w:t xml:space="preserve"> larger dataset </w:t>
        </w:r>
      </w:ins>
      <w:ins w:id="424" w:author="Patty Delafuente" w:date="2023-12-19T20:40:00Z">
        <w:r w:rsidR="00297C68">
          <w:rPr>
            <w:rFonts w:ascii="Times New Roman" w:eastAsia="Times New Roman" w:hAnsi="Times New Roman" w:cs="Times New Roman"/>
          </w:rPr>
          <w:t>that</w:t>
        </w:r>
      </w:ins>
      <w:ins w:id="425" w:author="Patty Delafuente" w:date="2023-12-19T20:38:00Z">
        <w:r w:rsidR="00056A5F">
          <w:rPr>
            <w:rFonts w:ascii="Times New Roman" w:eastAsia="Times New Roman" w:hAnsi="Times New Roman" w:cs="Times New Roman"/>
          </w:rPr>
          <w:t xml:space="preserve"> </w:t>
        </w:r>
      </w:ins>
      <w:ins w:id="426" w:author="Patty Delafuente" w:date="2023-12-19T20:40:00Z">
        <w:r w:rsidR="00297C68">
          <w:rPr>
            <w:rFonts w:ascii="Times New Roman" w:eastAsia="Times New Roman" w:hAnsi="Times New Roman" w:cs="Times New Roman"/>
          </w:rPr>
          <w:t xml:space="preserve">has </w:t>
        </w:r>
      </w:ins>
      <w:ins w:id="427" w:author="Patty Delafuente" w:date="2023-12-19T20:38:00Z">
        <w:r w:rsidR="00056A5F">
          <w:rPr>
            <w:rFonts w:ascii="Times New Roman" w:eastAsia="Times New Roman" w:hAnsi="Times New Roman" w:cs="Times New Roman"/>
          </w:rPr>
          <w:t>manually label</w:t>
        </w:r>
      </w:ins>
      <w:ins w:id="428" w:author="Patty Delafuente" w:date="2023-12-19T20:41:00Z">
        <w:r w:rsidR="00C41F11">
          <w:rPr>
            <w:rFonts w:ascii="Times New Roman" w:eastAsia="Times New Roman" w:hAnsi="Times New Roman" w:cs="Times New Roman"/>
          </w:rPr>
          <w:t>ed</w:t>
        </w:r>
      </w:ins>
      <w:ins w:id="429" w:author="Patty Delafuente" w:date="2023-12-19T20:38:00Z">
        <w:r w:rsidR="00056A5F">
          <w:rPr>
            <w:rFonts w:ascii="Times New Roman" w:eastAsia="Times New Roman" w:hAnsi="Times New Roman" w:cs="Times New Roman"/>
          </w:rPr>
          <w:t xml:space="preserve"> dialogs to indicate </w:t>
        </w:r>
      </w:ins>
      <w:ins w:id="430" w:author="Patty Delafuente" w:date="2023-12-19T20:39:00Z">
        <w:r w:rsidR="00387F96">
          <w:rPr>
            <w:rFonts w:ascii="Times New Roman" w:eastAsia="Times New Roman" w:hAnsi="Times New Roman" w:cs="Times New Roman"/>
          </w:rPr>
          <w:t xml:space="preserve">the last sentence spoken before a change in speaker mixed in with </w:t>
        </w:r>
        <w:r w:rsidR="003907A9">
          <w:rPr>
            <w:rFonts w:ascii="Times New Roman" w:eastAsia="Times New Roman" w:hAnsi="Times New Roman" w:cs="Times New Roman"/>
          </w:rPr>
          <w:t xml:space="preserve">other sentences </w:t>
        </w:r>
      </w:ins>
      <w:ins w:id="431" w:author="Patty Delafuente" w:date="2023-12-19T22:09:00Z">
        <w:r w:rsidR="00E5752C">
          <w:rPr>
            <w:rFonts w:ascii="Times New Roman" w:eastAsia="Times New Roman" w:hAnsi="Times New Roman" w:cs="Times New Roman"/>
          </w:rPr>
          <w:t>would make</w:t>
        </w:r>
      </w:ins>
      <w:ins w:id="432" w:author="Patty Delafuente" w:date="2023-12-19T20:40:00Z">
        <w:r w:rsidR="003907A9">
          <w:rPr>
            <w:rFonts w:ascii="Times New Roman" w:eastAsia="Times New Roman" w:hAnsi="Times New Roman" w:cs="Times New Roman"/>
          </w:rPr>
          <w:t xml:space="preserve"> the data more useful. </w:t>
        </w:r>
      </w:ins>
      <w:ins w:id="433" w:author="Patty Delafuente" w:date="2023-12-17T16:41:00Z">
        <w:r w:rsidR="007D767B">
          <w:rPr>
            <w:rFonts w:ascii="Times New Roman" w:eastAsia="Times New Roman" w:hAnsi="Times New Roman" w:cs="Times New Roman"/>
          </w:rPr>
          <w:t xml:space="preserve"> </w:t>
        </w:r>
      </w:ins>
      <w:ins w:id="434" w:author="Patty Delafuente" w:date="2023-12-19T20:47:00Z">
        <w:r w:rsidR="0013589E">
          <w:rPr>
            <w:rFonts w:ascii="Times New Roman" w:eastAsia="Times New Roman" w:hAnsi="Times New Roman" w:cs="Times New Roman"/>
          </w:rPr>
          <w:t>Here is the breakdown of our dataset:</w:t>
        </w:r>
      </w:ins>
      <w:del w:id="435" w:author="Patty Delafuente" w:date="2023-12-17T16:18:00Z">
        <w:r w:rsidR="00925BC1" w:rsidRPr="00874E3B" w:rsidDel="00277CAE">
          <w:rPr>
            <w:noProof/>
          </w:rPr>
          <w:drawing>
            <wp:inline distT="0" distB="0" distL="0" distR="0" wp14:anchorId="2BC8D003" wp14:editId="09DAC4FB">
              <wp:extent cx="2842677" cy="922351"/>
              <wp:effectExtent l="0" t="0" r="0" b="0"/>
              <wp:docPr id="974279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9963" name="Picture 1" descr="A screenshot of a computer&#10;&#10;Description automatically generated"/>
                      <pic:cNvPicPr/>
                    </pic:nvPicPr>
                    <pic:blipFill>
                      <a:blip r:embed="rId15"/>
                      <a:stretch>
                        <a:fillRect/>
                      </a:stretch>
                    </pic:blipFill>
                    <pic:spPr>
                      <a:xfrm>
                        <a:off x="0" y="0"/>
                        <a:ext cx="2864336" cy="929379"/>
                      </a:xfrm>
                      <a:prstGeom prst="rect">
                        <a:avLst/>
                      </a:prstGeom>
                    </pic:spPr>
                  </pic:pic>
                </a:graphicData>
              </a:graphic>
            </wp:inline>
          </w:drawing>
        </w:r>
      </w:del>
    </w:p>
    <w:p w14:paraId="6C71A2A2" w14:textId="783A51B3" w:rsidR="0013589E" w:rsidRDefault="0013589E" w:rsidP="00925BC1">
      <w:pPr>
        <w:pBdr>
          <w:top w:val="nil"/>
          <w:left w:val="nil"/>
          <w:bottom w:val="nil"/>
          <w:right w:val="nil"/>
          <w:between w:val="nil"/>
        </w:pBdr>
        <w:spacing w:after="0" w:line="252" w:lineRule="auto"/>
        <w:jc w:val="both"/>
        <w:rPr>
          <w:ins w:id="436" w:author="Patty Delafuente" w:date="2023-12-17T16:42:00Z"/>
          <w:rFonts w:ascii="Times New Roman" w:eastAsia="Times New Roman" w:hAnsi="Times New Roman" w:cs="Times New Roman"/>
        </w:rPr>
      </w:pPr>
      <w:ins w:id="437" w:author="Patty Delafuente" w:date="2023-12-19T20:47:00Z">
        <w:r w:rsidRPr="0013589E">
          <w:rPr>
            <w:rFonts w:ascii="Times New Roman" w:eastAsia="Times New Roman" w:hAnsi="Times New Roman" w:cs="Times New Roman"/>
          </w:rPr>
          <w:drawing>
            <wp:inline distT="0" distB="0" distL="0" distR="0" wp14:anchorId="705D2986" wp14:editId="410EF04B">
              <wp:extent cx="1609950" cy="1114581"/>
              <wp:effectExtent l="0" t="0" r="9525" b="9525"/>
              <wp:docPr id="36722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29607" name="Picture 1" descr="A screenshot of a computer&#10;&#10;Description automatically generated"/>
                      <pic:cNvPicPr/>
                    </pic:nvPicPr>
                    <pic:blipFill>
                      <a:blip r:embed="rId11"/>
                      <a:stretch>
                        <a:fillRect/>
                      </a:stretch>
                    </pic:blipFill>
                    <pic:spPr>
                      <a:xfrm>
                        <a:off x="0" y="0"/>
                        <a:ext cx="1609950" cy="1114581"/>
                      </a:xfrm>
                      <a:prstGeom prst="rect">
                        <a:avLst/>
                      </a:prstGeom>
                    </pic:spPr>
                  </pic:pic>
                </a:graphicData>
              </a:graphic>
            </wp:inline>
          </w:drawing>
        </w:r>
      </w:ins>
    </w:p>
    <w:p w14:paraId="1DD590C0" w14:textId="08EFF8E7" w:rsidR="008840B3" w:rsidRDefault="008840B3" w:rsidP="00925BC1">
      <w:pPr>
        <w:pBdr>
          <w:top w:val="nil"/>
          <w:left w:val="nil"/>
          <w:bottom w:val="nil"/>
          <w:right w:val="nil"/>
          <w:between w:val="nil"/>
        </w:pBdr>
        <w:spacing w:after="0" w:line="252" w:lineRule="auto"/>
        <w:jc w:val="both"/>
        <w:rPr>
          <w:ins w:id="438" w:author="Patty Delafuente" w:date="2023-12-19T22:14:00Z"/>
          <w:rFonts w:ascii="Times New Roman" w:eastAsia="Times New Roman" w:hAnsi="Times New Roman" w:cs="Times New Roman"/>
        </w:rPr>
      </w:pPr>
    </w:p>
    <w:p w14:paraId="25B7D23F" w14:textId="6089C704" w:rsidR="00C76898" w:rsidRDefault="00C76898" w:rsidP="00925BC1">
      <w:pPr>
        <w:pBdr>
          <w:top w:val="nil"/>
          <w:left w:val="nil"/>
          <w:bottom w:val="nil"/>
          <w:right w:val="nil"/>
          <w:between w:val="nil"/>
        </w:pBdr>
        <w:spacing w:after="0" w:line="252" w:lineRule="auto"/>
        <w:jc w:val="both"/>
        <w:rPr>
          <w:ins w:id="439" w:author="Patty Delafuente" w:date="2023-12-19T22:15:00Z"/>
          <w:rFonts w:ascii="Times New Roman" w:eastAsia="Times New Roman" w:hAnsi="Times New Roman" w:cs="Times New Roman"/>
        </w:rPr>
      </w:pPr>
      <w:ins w:id="440" w:author="Patty Delafuente" w:date="2023-12-19T22:14:00Z">
        <w:r>
          <w:rPr>
            <w:rFonts w:ascii="Times New Roman" w:eastAsia="Times New Roman" w:hAnsi="Times New Roman" w:cs="Times New Roman"/>
          </w:rPr>
          <w:t xml:space="preserve">We </w:t>
        </w:r>
      </w:ins>
      <w:ins w:id="441" w:author="Patty Delafuente" w:date="2023-12-19T22:15:00Z">
        <w:r w:rsidR="00860359">
          <w:rPr>
            <w:rFonts w:ascii="Times New Roman" w:eastAsia="Times New Roman" w:hAnsi="Times New Roman" w:cs="Times New Roman"/>
          </w:rPr>
          <w:t>can</w:t>
        </w:r>
      </w:ins>
      <w:ins w:id="442" w:author="Patty Delafuente" w:date="2023-12-19T22:14:00Z">
        <w:r>
          <w:rPr>
            <w:rFonts w:ascii="Times New Roman" w:eastAsia="Times New Roman" w:hAnsi="Times New Roman" w:cs="Times New Roman"/>
          </w:rPr>
          <w:t xml:space="preserve"> successfully inference and get predictio</w:t>
        </w:r>
      </w:ins>
      <w:ins w:id="443" w:author="Patty Delafuente" w:date="2023-12-19T22:15:00Z">
        <w:r>
          <w:rPr>
            <w:rFonts w:ascii="Times New Roman" w:eastAsia="Times New Roman" w:hAnsi="Times New Roman" w:cs="Times New Roman"/>
          </w:rPr>
          <w:t>ns. Here is an example:</w:t>
        </w:r>
      </w:ins>
    </w:p>
    <w:p w14:paraId="05BCDD31" w14:textId="7D1E4A8C" w:rsidR="00C76898" w:rsidRDefault="00C76898" w:rsidP="00925BC1">
      <w:pPr>
        <w:pBdr>
          <w:top w:val="nil"/>
          <w:left w:val="nil"/>
          <w:bottom w:val="nil"/>
          <w:right w:val="nil"/>
          <w:between w:val="nil"/>
        </w:pBdr>
        <w:spacing w:after="0" w:line="252" w:lineRule="auto"/>
        <w:jc w:val="both"/>
        <w:rPr>
          <w:ins w:id="444" w:author="Patty Delafuente" w:date="2023-12-19T22:15:00Z"/>
          <w:rFonts w:ascii="Times New Roman" w:eastAsia="Times New Roman" w:hAnsi="Times New Roman" w:cs="Times New Roman"/>
        </w:rPr>
      </w:pPr>
      <w:ins w:id="445" w:author="Patty Delafuente" w:date="2023-12-19T22:15:00Z">
        <w:r w:rsidRPr="00C76898">
          <w:rPr>
            <w:rFonts w:ascii="Times New Roman" w:eastAsia="Times New Roman" w:hAnsi="Times New Roman" w:cs="Times New Roman"/>
          </w:rPr>
          <w:drawing>
            <wp:inline distT="0" distB="0" distL="0" distR="0" wp14:anchorId="0E1EC709" wp14:editId="230D327B">
              <wp:extent cx="2651760" cy="1332865"/>
              <wp:effectExtent l="0" t="0" r="0" b="635"/>
              <wp:docPr id="1331169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9774" name="Picture 1" descr="A screenshot of a computer program&#10;&#10;Description automatically generated"/>
                      <pic:cNvPicPr/>
                    </pic:nvPicPr>
                    <pic:blipFill>
                      <a:blip r:embed="rId16"/>
                      <a:stretch>
                        <a:fillRect/>
                      </a:stretch>
                    </pic:blipFill>
                    <pic:spPr>
                      <a:xfrm>
                        <a:off x="0" y="0"/>
                        <a:ext cx="2651760" cy="1332865"/>
                      </a:xfrm>
                      <a:prstGeom prst="rect">
                        <a:avLst/>
                      </a:prstGeom>
                    </pic:spPr>
                  </pic:pic>
                </a:graphicData>
              </a:graphic>
            </wp:inline>
          </w:drawing>
        </w:r>
      </w:ins>
    </w:p>
    <w:p w14:paraId="65B632F3" w14:textId="77777777" w:rsidR="00B43E2D" w:rsidRDefault="00B43E2D" w:rsidP="00925BC1">
      <w:pPr>
        <w:pBdr>
          <w:top w:val="nil"/>
          <w:left w:val="nil"/>
          <w:bottom w:val="nil"/>
          <w:right w:val="nil"/>
          <w:between w:val="nil"/>
        </w:pBdr>
        <w:spacing w:after="0" w:line="252" w:lineRule="auto"/>
        <w:jc w:val="both"/>
        <w:rPr>
          <w:ins w:id="446" w:author="Patty Delafuente" w:date="2023-12-19T22:15:00Z"/>
          <w:rFonts w:ascii="Times New Roman" w:eastAsia="Times New Roman" w:hAnsi="Times New Roman" w:cs="Times New Roman"/>
        </w:rPr>
      </w:pPr>
    </w:p>
    <w:p w14:paraId="45E30664" w14:textId="34F8A020" w:rsidR="00B43E2D" w:rsidRDefault="00B43E2D" w:rsidP="00925BC1">
      <w:pPr>
        <w:pBdr>
          <w:top w:val="nil"/>
          <w:left w:val="nil"/>
          <w:bottom w:val="nil"/>
          <w:right w:val="nil"/>
          <w:between w:val="nil"/>
        </w:pBdr>
        <w:spacing w:after="0" w:line="252" w:lineRule="auto"/>
        <w:jc w:val="both"/>
        <w:rPr>
          <w:rFonts w:ascii="Times New Roman" w:eastAsia="Times New Roman" w:hAnsi="Times New Roman" w:cs="Times New Roman"/>
        </w:rPr>
      </w:pPr>
      <w:ins w:id="447" w:author="Patty Delafuente" w:date="2023-12-19T22:15:00Z">
        <w:r>
          <w:rPr>
            <w:rFonts w:ascii="Times New Roman" w:eastAsia="Times New Roman" w:hAnsi="Times New Roman" w:cs="Times New Roman"/>
          </w:rPr>
          <w:t xml:space="preserve">With much more fine tuning and an improved dataset, we believe that </w:t>
        </w:r>
      </w:ins>
      <w:ins w:id="448" w:author="Patty Delafuente" w:date="2023-12-19T22:16:00Z">
        <w:r w:rsidR="00E72917">
          <w:rPr>
            <w:rFonts w:ascii="Times New Roman" w:eastAsia="Times New Roman" w:hAnsi="Times New Roman" w:cs="Times New Roman"/>
          </w:rPr>
          <w:t xml:space="preserve">this workflow could be integrated into existing chat applications </w:t>
        </w:r>
        <w:proofErr w:type="gramStart"/>
        <w:r w:rsidR="00E72917">
          <w:rPr>
            <w:rFonts w:ascii="Times New Roman" w:eastAsia="Times New Roman" w:hAnsi="Times New Roman" w:cs="Times New Roman"/>
          </w:rPr>
          <w:t>similar to</w:t>
        </w:r>
        <w:proofErr w:type="gramEnd"/>
        <w:r w:rsidR="00E72917">
          <w:rPr>
            <w:rFonts w:ascii="Times New Roman" w:eastAsia="Times New Roman" w:hAnsi="Times New Roman" w:cs="Times New Roman"/>
          </w:rPr>
          <w:t xml:space="preserve"> the workflows for </w:t>
        </w:r>
        <w:r w:rsidR="00450694">
          <w:rPr>
            <w:rFonts w:ascii="Times New Roman" w:eastAsia="Times New Roman" w:hAnsi="Times New Roman" w:cs="Times New Roman"/>
          </w:rPr>
          <w:t xml:space="preserve">toxicity classifiers. </w:t>
        </w:r>
      </w:ins>
      <w:ins w:id="449" w:author="Patty Delafuente" w:date="2023-12-19T22:17:00Z">
        <w:r w:rsidR="00E028DA">
          <w:rPr>
            <w:rFonts w:ascii="Times New Roman" w:eastAsia="Times New Roman" w:hAnsi="Times New Roman" w:cs="Times New Roman"/>
          </w:rPr>
          <w:t xml:space="preserve">You can view an example on this notebook: </w:t>
        </w:r>
        <w:r w:rsidR="00E028DA">
          <w:fldChar w:fldCharType="begin"/>
        </w:r>
        <w:r w:rsidR="00E028DA">
          <w:instrText>HYPERLINK "https://github.com/pattydelafuente/llamaturn/blob/main/trp_downstream.ipynb"</w:instrText>
        </w:r>
        <w:r w:rsidR="00E028DA">
          <w:fldChar w:fldCharType="separate"/>
        </w:r>
        <w:r w:rsidR="00E028DA">
          <w:rPr>
            <w:rStyle w:val="Hyperlink"/>
            <w:rFonts w:eastAsia="Calibri"/>
          </w:rPr>
          <w:t>https://github.com/pattydelafuente/llamaturn/blob/main/trp_downstream.ipynb</w:t>
        </w:r>
        <w:r w:rsidR="00E028DA">
          <w:fldChar w:fldCharType="end"/>
        </w:r>
        <w:r w:rsidR="00E028DA">
          <w:t xml:space="preserve">. </w:t>
        </w:r>
        <w:r w:rsidR="00450694">
          <w:rPr>
            <w:rFonts w:ascii="Times New Roman" w:eastAsia="Times New Roman" w:hAnsi="Times New Roman" w:cs="Times New Roman"/>
          </w:rPr>
          <w:t xml:space="preserve"> </w:t>
        </w:r>
      </w:ins>
    </w:p>
    <w:p w14:paraId="05662D0E" w14:textId="2965E6A3" w:rsidR="00D95CC5" w:rsidDel="00276CD4" w:rsidRDefault="00925BC1" w:rsidP="00925BC1">
      <w:pPr>
        <w:pBdr>
          <w:top w:val="nil"/>
          <w:left w:val="nil"/>
          <w:bottom w:val="nil"/>
          <w:right w:val="nil"/>
          <w:between w:val="nil"/>
        </w:pBdr>
        <w:spacing w:after="0" w:line="252" w:lineRule="auto"/>
        <w:ind w:firstLine="230"/>
        <w:jc w:val="center"/>
        <w:rPr>
          <w:del w:id="450" w:author="Patty Delafuente" w:date="2023-12-17T16:18:00Z"/>
          <w:rFonts w:ascii="Times New Roman" w:eastAsia="Times New Roman" w:hAnsi="Times New Roman" w:cs="Times New Roman"/>
        </w:rPr>
      </w:pPr>
      <w:del w:id="451" w:author="Patty Delafuente" w:date="2023-12-17T16:18:00Z">
        <w:r w:rsidDel="00276CD4">
          <w:rPr>
            <w:rFonts w:ascii="Times New Roman" w:eastAsia="Times New Roman" w:hAnsi="Times New Roman" w:cs="Times New Roman"/>
          </w:rPr>
          <w:delText>Figure 1. Summary of dataset.</w:delText>
        </w:r>
        <w:r w:rsidR="00B70874" w:rsidDel="00276CD4">
          <w:rPr>
            <w:rFonts w:ascii="Times New Roman" w:eastAsia="Times New Roman" w:hAnsi="Times New Roman" w:cs="Times New Roman"/>
          </w:rPr>
          <w:delText xml:space="preserve"> [22]</w:delText>
        </w:r>
      </w:del>
    </w:p>
    <w:p w14:paraId="6239CB9A" w14:textId="77777777" w:rsidR="00D95CC5" w:rsidRPr="00D95CC5" w:rsidRDefault="00D95CC5" w:rsidP="00D95CC5">
      <w:pPr>
        <w:pBdr>
          <w:top w:val="nil"/>
          <w:left w:val="nil"/>
          <w:bottom w:val="nil"/>
          <w:right w:val="nil"/>
          <w:between w:val="nil"/>
        </w:pBdr>
        <w:spacing w:after="0" w:line="252" w:lineRule="auto"/>
        <w:ind w:firstLine="230"/>
        <w:jc w:val="both"/>
        <w:rPr>
          <w:rFonts w:ascii="Times New Roman" w:eastAsia="Times New Roman" w:hAnsi="Times New Roman" w:cs="Times New Roman"/>
        </w:rPr>
      </w:pPr>
    </w:p>
    <w:p w14:paraId="00000015" w14:textId="685920C2" w:rsidR="00350735" w:rsidRDefault="00925BC1">
      <w:pPr>
        <w:pBdr>
          <w:top w:val="nil"/>
          <w:left w:val="nil"/>
          <w:bottom w:val="nil"/>
          <w:right w:val="nil"/>
          <w:between w:val="nil"/>
        </w:pBdr>
        <w:spacing w:after="0" w:line="252" w:lineRule="auto"/>
        <w:jc w:val="both"/>
        <w:rPr>
          <w:rFonts w:ascii="Times New Roman" w:eastAsia="Times New Roman" w:hAnsi="Times New Roman" w:cs="Times New Roman"/>
          <w:color w:val="000000"/>
        </w:rPr>
      </w:pPr>
      <w:r>
        <w:rPr>
          <w:rFonts w:ascii="Times New Roman" w:eastAsia="Times New Roman" w:hAnsi="Times New Roman" w:cs="Times New Roman"/>
          <w:b/>
        </w:rPr>
        <w:t xml:space="preserve">3.2 </w:t>
      </w:r>
      <w:del w:id="452" w:author="Patty Delafuente" w:date="2023-12-17T16:18:00Z">
        <w:r w:rsidDel="00276CD4">
          <w:rPr>
            <w:rFonts w:ascii="Times New Roman" w:eastAsia="Times New Roman" w:hAnsi="Times New Roman" w:cs="Times New Roman"/>
            <w:b/>
            <w:color w:val="000000"/>
          </w:rPr>
          <w:delText>Model</w:delText>
        </w:r>
        <w:r w:rsidDel="00276CD4">
          <w:rPr>
            <w:rFonts w:ascii="Times New Roman" w:eastAsia="Times New Roman" w:hAnsi="Times New Roman" w:cs="Times New Roman"/>
            <w:color w:val="000000"/>
          </w:rPr>
          <w:delText xml:space="preserve">      </w:delText>
        </w:r>
      </w:del>
      <w:ins w:id="453" w:author="Patty Delafuente" w:date="2023-12-17T16:18:00Z">
        <w:r w:rsidR="00276CD4">
          <w:rPr>
            <w:rFonts w:ascii="Times New Roman" w:eastAsia="Times New Roman" w:hAnsi="Times New Roman" w:cs="Times New Roman"/>
            <w:b/>
            <w:color w:val="000000"/>
          </w:rPr>
          <w:t>Challenges</w:t>
        </w:r>
        <w:r w:rsidR="00276CD4">
          <w:rPr>
            <w:rFonts w:ascii="Times New Roman" w:eastAsia="Times New Roman" w:hAnsi="Times New Roman" w:cs="Times New Roman"/>
            <w:color w:val="000000"/>
          </w:rPr>
          <w:t xml:space="preserve">    </w:t>
        </w:r>
      </w:ins>
    </w:p>
    <w:p w14:paraId="631D4CF5" w14:textId="77777777" w:rsidR="002B1613" w:rsidRDefault="002B1613" w:rsidP="00276CD4">
      <w:pPr>
        <w:pBdr>
          <w:top w:val="nil"/>
          <w:left w:val="nil"/>
          <w:bottom w:val="nil"/>
          <w:right w:val="nil"/>
          <w:between w:val="nil"/>
        </w:pBdr>
        <w:spacing w:after="0" w:line="252" w:lineRule="auto"/>
        <w:ind w:firstLine="230"/>
        <w:jc w:val="both"/>
        <w:rPr>
          <w:ins w:id="454" w:author="Patty Delafuente" w:date="2023-12-17T16:23:00Z"/>
          <w:rFonts w:ascii="Times New Roman" w:eastAsia="Times New Roman" w:hAnsi="Times New Roman" w:cs="Times New Roman"/>
        </w:rPr>
      </w:pPr>
    </w:p>
    <w:p w14:paraId="3BB8D8B6" w14:textId="6C571068" w:rsidR="00276CD4" w:rsidRDefault="00276CD4" w:rsidP="00276CD4">
      <w:pPr>
        <w:pBdr>
          <w:top w:val="nil"/>
          <w:left w:val="nil"/>
          <w:bottom w:val="nil"/>
          <w:right w:val="nil"/>
          <w:between w:val="nil"/>
        </w:pBdr>
        <w:spacing w:after="0" w:line="252" w:lineRule="auto"/>
        <w:ind w:firstLine="230"/>
        <w:jc w:val="both"/>
        <w:rPr>
          <w:ins w:id="455" w:author="Patty Delafuente" w:date="2023-12-17T16:19:00Z"/>
          <w:rFonts w:ascii="Times New Roman" w:eastAsia="Times New Roman" w:hAnsi="Times New Roman" w:cs="Times New Roman"/>
        </w:rPr>
      </w:pPr>
      <w:ins w:id="456" w:author="Patty Delafuente" w:date="2023-12-17T16:19:00Z">
        <w:r>
          <w:rPr>
            <w:rFonts w:ascii="Times New Roman" w:eastAsia="Times New Roman" w:hAnsi="Times New Roman" w:cs="Times New Roman"/>
          </w:rPr>
          <w:t xml:space="preserve">Challenges with this </w:t>
        </w:r>
      </w:ins>
      <w:ins w:id="457" w:author="Patty Delafuente" w:date="2023-12-17T16:20:00Z">
        <w:r w:rsidR="005B1E0C">
          <w:rPr>
            <w:rFonts w:ascii="Times New Roman" w:eastAsia="Times New Roman" w:hAnsi="Times New Roman" w:cs="Times New Roman"/>
          </w:rPr>
          <w:t>project include</w:t>
        </w:r>
      </w:ins>
      <w:ins w:id="458" w:author="Patty Delafuente" w:date="2023-12-17T16:19:00Z">
        <w:r>
          <w:rPr>
            <w:rFonts w:ascii="Times New Roman" w:eastAsia="Times New Roman" w:hAnsi="Times New Roman" w:cs="Times New Roman"/>
          </w:rPr>
          <w:t>:</w:t>
        </w:r>
      </w:ins>
    </w:p>
    <w:p w14:paraId="3D5E8CA4" w14:textId="23564E5B" w:rsidR="00276CD4" w:rsidRDefault="00276CD4" w:rsidP="00276CD4">
      <w:pPr>
        <w:numPr>
          <w:ilvl w:val="0"/>
          <w:numId w:val="2"/>
        </w:numPr>
        <w:pBdr>
          <w:top w:val="nil"/>
          <w:left w:val="nil"/>
          <w:bottom w:val="nil"/>
          <w:right w:val="nil"/>
          <w:between w:val="nil"/>
        </w:pBdr>
        <w:spacing w:after="0" w:line="252" w:lineRule="auto"/>
        <w:jc w:val="both"/>
        <w:rPr>
          <w:ins w:id="459" w:author="Patty Delafuente" w:date="2023-12-17T16:19:00Z"/>
          <w:rFonts w:ascii="Times New Roman" w:eastAsia="Times New Roman" w:hAnsi="Times New Roman" w:cs="Times New Roman"/>
        </w:rPr>
      </w:pPr>
      <w:ins w:id="460" w:author="Patty Delafuente" w:date="2023-12-17T16:19:00Z">
        <w:r>
          <w:rPr>
            <w:rFonts w:ascii="Times New Roman" w:eastAsia="Times New Roman" w:hAnsi="Times New Roman" w:cs="Times New Roman"/>
          </w:rPr>
          <w:t xml:space="preserve">Difficulty finding the right approach. The more we </w:t>
        </w:r>
      </w:ins>
      <w:ins w:id="461" w:author="Patty Delafuente" w:date="2023-12-19T22:15:00Z">
        <w:r w:rsidR="007D19BC">
          <w:rPr>
            <w:rFonts w:ascii="Times New Roman" w:eastAsia="Times New Roman" w:hAnsi="Times New Roman" w:cs="Times New Roman"/>
          </w:rPr>
          <w:t>investigated</w:t>
        </w:r>
      </w:ins>
      <w:ins w:id="462" w:author="Patty Delafuente" w:date="2023-12-17T16:19:00Z">
        <w:r>
          <w:rPr>
            <w:rFonts w:ascii="Times New Roman" w:eastAsia="Times New Roman" w:hAnsi="Times New Roman" w:cs="Times New Roman"/>
          </w:rPr>
          <w:t xml:space="preserve"> the Llama 2 model and compared it to the TurnGPT model, the more complex it </w:t>
        </w:r>
      </w:ins>
      <w:ins w:id="463" w:author="Patty Delafuente" w:date="2023-12-17T16:20:00Z">
        <w:r w:rsidR="005B1E0C">
          <w:rPr>
            <w:rFonts w:ascii="Times New Roman" w:eastAsia="Times New Roman" w:hAnsi="Times New Roman" w:cs="Times New Roman"/>
          </w:rPr>
          <w:t>became,</w:t>
        </w:r>
      </w:ins>
      <w:ins w:id="464" w:author="Patty Delafuente" w:date="2023-12-17T16:19:00Z">
        <w:r>
          <w:rPr>
            <w:rFonts w:ascii="Times New Roman" w:eastAsia="Times New Roman" w:hAnsi="Times New Roman" w:cs="Times New Roman"/>
          </w:rPr>
          <w:t xml:space="preserve"> and we realized we needed to find a different </w:t>
        </w:r>
      </w:ins>
      <w:ins w:id="465" w:author="Patty Delafuente" w:date="2023-12-19T22:09:00Z">
        <w:r w:rsidR="00E5752C">
          <w:rPr>
            <w:rFonts w:ascii="Times New Roman" w:eastAsia="Times New Roman" w:hAnsi="Times New Roman" w:cs="Times New Roman"/>
          </w:rPr>
          <w:t>approach.</w:t>
        </w:r>
      </w:ins>
    </w:p>
    <w:p w14:paraId="6F465734" w14:textId="02A89E46" w:rsidR="00276CD4" w:rsidRDefault="005B1E0C" w:rsidP="00276CD4">
      <w:pPr>
        <w:numPr>
          <w:ilvl w:val="0"/>
          <w:numId w:val="2"/>
        </w:numPr>
        <w:pBdr>
          <w:top w:val="nil"/>
          <w:left w:val="nil"/>
          <w:bottom w:val="nil"/>
          <w:right w:val="nil"/>
          <w:between w:val="nil"/>
        </w:pBdr>
        <w:spacing w:after="0" w:line="252" w:lineRule="auto"/>
        <w:jc w:val="both"/>
        <w:rPr>
          <w:ins w:id="466" w:author="Patty Delafuente" w:date="2023-12-17T16:19:00Z"/>
          <w:rFonts w:ascii="Times New Roman" w:eastAsia="Times New Roman" w:hAnsi="Times New Roman" w:cs="Times New Roman"/>
        </w:rPr>
      </w:pPr>
      <w:ins w:id="467" w:author="Patty Delafuente" w:date="2023-12-17T16:20:00Z">
        <w:r>
          <w:rPr>
            <w:rFonts w:ascii="Times New Roman" w:eastAsia="Times New Roman" w:hAnsi="Times New Roman" w:cs="Times New Roman"/>
          </w:rPr>
          <w:t>Both models were compute</w:t>
        </w:r>
      </w:ins>
      <w:ins w:id="468" w:author="Patty Delafuente" w:date="2023-12-19T22:09:00Z">
        <w:r w:rsidR="00E5752C">
          <w:rPr>
            <w:rFonts w:ascii="Times New Roman" w:eastAsia="Times New Roman" w:hAnsi="Times New Roman" w:cs="Times New Roman"/>
          </w:rPr>
          <w:t>-</w:t>
        </w:r>
      </w:ins>
      <w:ins w:id="469" w:author="Patty Delafuente" w:date="2023-12-19T22:10:00Z">
        <w:r w:rsidR="00493523">
          <w:rPr>
            <w:rFonts w:ascii="Times New Roman" w:eastAsia="Times New Roman" w:hAnsi="Times New Roman" w:cs="Times New Roman"/>
          </w:rPr>
          <w:t xml:space="preserve">intensive to </w:t>
        </w:r>
      </w:ins>
      <w:ins w:id="470" w:author="Patty Delafuente" w:date="2023-12-17T16:20:00Z">
        <w:r>
          <w:rPr>
            <w:rFonts w:ascii="Times New Roman" w:eastAsia="Times New Roman" w:hAnsi="Times New Roman" w:cs="Times New Roman"/>
          </w:rPr>
          <w:t xml:space="preserve">train but due to larger context, the Llama-2-7b was particularly challenging.  </w:t>
        </w:r>
      </w:ins>
    </w:p>
    <w:p w14:paraId="788C47BE" w14:textId="2FF1F3DB" w:rsidR="00276CD4" w:rsidRDefault="005753D8" w:rsidP="00276CD4">
      <w:pPr>
        <w:numPr>
          <w:ilvl w:val="0"/>
          <w:numId w:val="2"/>
        </w:numPr>
        <w:spacing w:after="0" w:line="252" w:lineRule="auto"/>
        <w:jc w:val="both"/>
        <w:rPr>
          <w:ins w:id="471" w:author="Patty Delafuente" w:date="2023-12-17T16:19:00Z"/>
          <w:rFonts w:ascii="Times New Roman" w:eastAsia="Times New Roman" w:hAnsi="Times New Roman" w:cs="Times New Roman"/>
        </w:rPr>
      </w:pPr>
      <w:ins w:id="472" w:author="Patty Delafuente" w:date="2023-12-19T22:11:00Z">
        <w:r>
          <w:rPr>
            <w:rFonts w:ascii="Times New Roman" w:eastAsia="Times New Roman" w:hAnsi="Times New Roman" w:cs="Times New Roman"/>
          </w:rPr>
          <w:t>We did not have a good dataset to train. We repurposed the GLU</w:t>
        </w:r>
      </w:ins>
      <w:ins w:id="473" w:author="Patty Delafuente" w:date="2023-12-19T22:12:00Z">
        <w:r>
          <w:rPr>
            <w:rFonts w:ascii="Times New Roman" w:eastAsia="Times New Roman" w:hAnsi="Times New Roman" w:cs="Times New Roman"/>
          </w:rPr>
          <w:t>E dataset</w:t>
        </w:r>
        <w:r w:rsidR="00A45CDF">
          <w:rPr>
            <w:rFonts w:ascii="Times New Roman" w:eastAsia="Times New Roman" w:hAnsi="Times New Roman" w:cs="Times New Roman"/>
          </w:rPr>
          <w:t xml:space="preserve"> </w:t>
        </w:r>
      </w:ins>
      <w:ins w:id="474" w:author="Patty Delafuente" w:date="2023-12-19T22:10:00Z">
        <w:r w:rsidR="00E6213C">
          <w:rPr>
            <w:rFonts w:ascii="Times New Roman" w:eastAsia="Times New Roman" w:hAnsi="Times New Roman" w:cs="Times New Roman"/>
          </w:rPr>
          <w:t>set</w:t>
        </w:r>
      </w:ins>
      <w:ins w:id="475" w:author="Patty Delafuente" w:date="2023-12-19T22:31:00Z">
        <w:r w:rsidR="00065F34">
          <w:rPr>
            <w:rFonts w:ascii="Times New Roman" w:eastAsia="Times New Roman" w:hAnsi="Times New Roman" w:cs="Times New Roman"/>
          </w:rPr>
          <w:t xml:space="preserve"> and labeled</w:t>
        </w:r>
      </w:ins>
      <w:ins w:id="476" w:author="Patty Delafuente" w:date="2023-12-19T22:10:00Z">
        <w:r w:rsidR="00E6213C">
          <w:rPr>
            <w:rFonts w:ascii="Times New Roman" w:eastAsia="Times New Roman" w:hAnsi="Times New Roman" w:cs="Times New Roman"/>
          </w:rPr>
          <w:t xml:space="preserve"> all questions in the datas</w:t>
        </w:r>
      </w:ins>
      <w:ins w:id="477" w:author="Patty Delafuente" w:date="2023-12-19T22:11:00Z">
        <w:r w:rsidR="00E6213C">
          <w:rPr>
            <w:rFonts w:ascii="Times New Roman" w:eastAsia="Times New Roman" w:hAnsi="Times New Roman" w:cs="Times New Roman"/>
          </w:rPr>
          <w:t>et with positive labels so that we could</w:t>
        </w:r>
      </w:ins>
      <w:ins w:id="478" w:author="Patty Delafuente" w:date="2023-12-19T22:12:00Z">
        <w:r w:rsidR="00A45CDF">
          <w:rPr>
            <w:rFonts w:ascii="Times New Roman" w:eastAsia="Times New Roman" w:hAnsi="Times New Roman" w:cs="Times New Roman"/>
          </w:rPr>
          <w:t xml:space="preserve"> something meaningful to</w:t>
        </w:r>
      </w:ins>
      <w:ins w:id="479" w:author="Patty Delafuente" w:date="2023-12-19T22:11:00Z">
        <w:r w:rsidR="00E6213C">
          <w:rPr>
            <w:rFonts w:ascii="Times New Roman" w:eastAsia="Times New Roman" w:hAnsi="Times New Roman" w:cs="Times New Roman"/>
          </w:rPr>
          <w:t xml:space="preserve"> train the model. More</w:t>
        </w:r>
      </w:ins>
      <w:ins w:id="480" w:author="Patty Delafuente" w:date="2023-12-17T16:21:00Z">
        <w:r w:rsidR="007C5D86">
          <w:rPr>
            <w:rFonts w:ascii="Times New Roman" w:eastAsia="Times New Roman" w:hAnsi="Times New Roman" w:cs="Times New Roman"/>
          </w:rPr>
          <w:t xml:space="preserve"> effort</w:t>
        </w:r>
        <w:r w:rsidR="00A36354">
          <w:rPr>
            <w:rFonts w:ascii="Times New Roman" w:eastAsia="Times New Roman" w:hAnsi="Times New Roman" w:cs="Times New Roman"/>
          </w:rPr>
          <w:t xml:space="preserve"> </w:t>
        </w:r>
      </w:ins>
      <w:ins w:id="481" w:author="Patty Delafuente" w:date="2023-12-19T22:12:00Z">
        <w:r w:rsidR="00630A10">
          <w:rPr>
            <w:rFonts w:ascii="Times New Roman" w:eastAsia="Times New Roman" w:hAnsi="Times New Roman" w:cs="Times New Roman"/>
          </w:rPr>
          <w:t xml:space="preserve">to review and label the dataset is needed </w:t>
        </w:r>
      </w:ins>
      <w:ins w:id="482" w:author="Patty Delafuente" w:date="2023-12-19T22:31:00Z">
        <w:r w:rsidR="00065F34">
          <w:rPr>
            <w:rFonts w:ascii="Times New Roman" w:eastAsia="Times New Roman" w:hAnsi="Times New Roman" w:cs="Times New Roman"/>
          </w:rPr>
          <w:t xml:space="preserve">to </w:t>
        </w:r>
      </w:ins>
      <w:ins w:id="483" w:author="Patty Delafuente" w:date="2023-12-17T16:21:00Z">
        <w:r w:rsidR="00A36354">
          <w:rPr>
            <w:rFonts w:ascii="Times New Roman" w:eastAsia="Times New Roman" w:hAnsi="Times New Roman" w:cs="Times New Roman"/>
          </w:rPr>
          <w:t>be</w:t>
        </w:r>
      </w:ins>
      <w:ins w:id="484" w:author="Patty Delafuente" w:date="2023-12-17T16:22:00Z">
        <w:r w:rsidR="00A36354">
          <w:rPr>
            <w:rFonts w:ascii="Times New Roman" w:eastAsia="Times New Roman" w:hAnsi="Times New Roman" w:cs="Times New Roman"/>
          </w:rPr>
          <w:t xml:space="preserve"> suitable for </w:t>
        </w:r>
        <w:r w:rsidR="0060373E">
          <w:rPr>
            <w:rFonts w:ascii="Times New Roman" w:eastAsia="Times New Roman" w:hAnsi="Times New Roman" w:cs="Times New Roman"/>
          </w:rPr>
          <w:t>coherent benchmark and accuracy metrics.</w:t>
        </w:r>
      </w:ins>
      <w:ins w:id="485" w:author="Patty Delafuente" w:date="2023-12-17T16:19:00Z">
        <w:r w:rsidR="00276CD4">
          <w:rPr>
            <w:rFonts w:ascii="Times New Roman" w:eastAsia="Times New Roman" w:hAnsi="Times New Roman" w:cs="Times New Roman"/>
          </w:rPr>
          <w:t xml:space="preserve"> </w:t>
        </w:r>
      </w:ins>
    </w:p>
    <w:p w14:paraId="4B4ACB9A" w14:textId="77777777" w:rsidR="00276CD4" w:rsidRDefault="00276CD4" w:rsidP="00276CD4">
      <w:pPr>
        <w:pBdr>
          <w:top w:val="nil"/>
          <w:left w:val="nil"/>
          <w:bottom w:val="nil"/>
          <w:right w:val="nil"/>
          <w:between w:val="nil"/>
        </w:pBdr>
        <w:spacing w:after="0" w:line="252" w:lineRule="auto"/>
        <w:ind w:firstLine="230"/>
        <w:jc w:val="both"/>
        <w:rPr>
          <w:ins w:id="486" w:author="Patty Delafuente" w:date="2023-12-17T16:19:00Z"/>
          <w:rFonts w:ascii="Times New Roman" w:eastAsia="Times New Roman" w:hAnsi="Times New Roman" w:cs="Times New Roman"/>
          <w:color w:val="000000"/>
        </w:rPr>
      </w:pPr>
    </w:p>
    <w:p w14:paraId="7E6AB6C9" w14:textId="5C9D0024" w:rsidR="00FA726E" w:rsidRPr="00FA726E" w:rsidDel="00276CD4" w:rsidRDefault="00FA726E" w:rsidP="00FA726E">
      <w:pPr>
        <w:pBdr>
          <w:top w:val="nil"/>
          <w:left w:val="nil"/>
          <w:bottom w:val="nil"/>
          <w:right w:val="nil"/>
          <w:between w:val="nil"/>
        </w:pBdr>
        <w:spacing w:after="0" w:line="252" w:lineRule="auto"/>
        <w:ind w:firstLine="230"/>
        <w:jc w:val="both"/>
        <w:rPr>
          <w:del w:id="487" w:author="Patty Delafuente" w:date="2023-12-17T16:19:00Z"/>
          <w:rFonts w:ascii="Times New Roman" w:eastAsia="Times New Roman" w:hAnsi="Times New Roman" w:cs="Times New Roman"/>
        </w:rPr>
      </w:pPr>
      <w:del w:id="488" w:author="Patty Delafuente" w:date="2023-12-17T16:19:00Z">
        <w:r w:rsidRPr="00FA726E" w:rsidDel="00276CD4">
          <w:rPr>
            <w:rFonts w:ascii="Times New Roman" w:eastAsia="Times New Roman" w:hAnsi="Times New Roman" w:cs="Times New Roman"/>
          </w:rPr>
          <w:delText xml:space="preserve">In this project we are using LLM-Llama model, which is collection of language model range from 7 </w:delText>
        </w:r>
        <w:r w:rsidR="009F116B" w:rsidRPr="00FA726E" w:rsidDel="00276CD4">
          <w:rPr>
            <w:rFonts w:ascii="Times New Roman" w:eastAsia="Times New Roman" w:hAnsi="Times New Roman" w:cs="Times New Roman"/>
          </w:rPr>
          <w:delText>billion</w:delText>
        </w:r>
        <w:r w:rsidRPr="00FA726E" w:rsidDel="00276CD4">
          <w:rPr>
            <w:rFonts w:ascii="Times New Roman" w:eastAsia="Times New Roman" w:hAnsi="Times New Roman" w:cs="Times New Roman"/>
          </w:rPr>
          <w:delText xml:space="preserve"> to 65</w:delText>
        </w:r>
        <w:r w:rsidR="009F116B" w:rsidDel="00276CD4">
          <w:rPr>
            <w:rFonts w:ascii="Times New Roman" w:eastAsia="Times New Roman" w:hAnsi="Times New Roman" w:cs="Times New Roman"/>
          </w:rPr>
          <w:delText xml:space="preserve"> billion</w:delText>
        </w:r>
        <w:r w:rsidRPr="00FA726E" w:rsidDel="00276CD4">
          <w:rPr>
            <w:rFonts w:ascii="Times New Roman" w:eastAsia="Times New Roman" w:hAnsi="Times New Roman" w:cs="Times New Roman"/>
          </w:rPr>
          <w:delText xml:space="preserve"> parameters. We will use a pre-trained Llama-2-7b-chat-hf model and fine-tune it on a conversational dataset (mainly speech and text) which is trained on 7B parameters specifically optimized for dialogue use-cases. The main focus will be on dialog data and include two separate turn-shift tokens of each speaker, which are added in the beginning and ending of the corpus data [18]. The developed model will help TRP classifiers improve the previous approaches' baseline and the performance of spoken dialog systems which can be integrated into a ASR conversational AI application.</w:delText>
        </w:r>
      </w:del>
    </w:p>
    <w:p w14:paraId="79921A70" w14:textId="49BEE736" w:rsidR="00925BC1" w:rsidRPr="00FA726E" w:rsidDel="00276CD4" w:rsidRDefault="00FA726E" w:rsidP="00FA726E">
      <w:pPr>
        <w:pBdr>
          <w:top w:val="nil"/>
          <w:left w:val="nil"/>
          <w:bottom w:val="nil"/>
          <w:right w:val="nil"/>
          <w:between w:val="nil"/>
        </w:pBdr>
        <w:spacing w:after="0" w:line="252" w:lineRule="auto"/>
        <w:ind w:firstLine="230"/>
        <w:jc w:val="both"/>
        <w:rPr>
          <w:del w:id="489" w:author="Patty Delafuente" w:date="2023-12-17T16:19:00Z"/>
          <w:rFonts w:ascii="Times New Roman" w:eastAsia="Times New Roman" w:hAnsi="Times New Roman" w:cs="Times New Roman"/>
        </w:rPr>
      </w:pPr>
      <w:del w:id="490" w:author="Patty Delafuente" w:date="2023-12-17T16:19:00Z">
        <w:r w:rsidRPr="00FA726E" w:rsidDel="00276CD4">
          <w:rPr>
            <w:rFonts w:ascii="Times New Roman" w:eastAsia="Times New Roman" w:hAnsi="Times New Roman" w:cs="Times New Roman"/>
          </w:rPr>
          <w:delText xml:space="preserve">We will make use of the Pytorch lightening framework in Python to customize, finetune and evaluate the Llama2 model. We will reference and model the reference github sites for TurnGPT, </w:delText>
        </w:r>
        <w:r w:rsidRPr="00FA726E" w:rsidDel="00276CD4">
          <w:rPr>
            <w:rFonts w:ascii="Times New Roman" w:eastAsia="Times New Roman" w:hAnsi="Times New Roman" w:cs="Times New Roman"/>
          </w:rPr>
          <w:lastRenderedPageBreak/>
          <w:delText>Llama2, and NVIDIA Jetson project sites [17, 18, 16]. We will use a data science workstation with two NVIDIA RTX A6000s with 48gb of GPU memory each for model training.</w:delText>
        </w:r>
      </w:del>
    </w:p>
    <w:p w14:paraId="00000016" w14:textId="14F337BE" w:rsidR="00350735" w:rsidDel="00F934A9" w:rsidRDefault="008840B3" w:rsidP="00602D8C">
      <w:pPr>
        <w:keepNext/>
        <w:pBdr>
          <w:top w:val="nil"/>
          <w:left w:val="nil"/>
          <w:bottom w:val="nil"/>
          <w:right w:val="nil"/>
          <w:between w:val="nil"/>
        </w:pBdr>
        <w:spacing w:before="180" w:after="120" w:line="240" w:lineRule="auto"/>
        <w:jc w:val="both"/>
        <w:rPr>
          <w:del w:id="491" w:author="Patty Delafuente" w:date="2023-12-17T16:19:00Z"/>
          <w:rFonts w:ascii="Times New Roman" w:eastAsia="Times New Roman" w:hAnsi="Times New Roman" w:cs="Times New Roman"/>
          <w:b/>
          <w:color w:val="000000"/>
        </w:rPr>
      </w:pPr>
      <w:del w:id="492" w:author="Patty Delafuente" w:date="2023-12-17T16:19:00Z">
        <w:r w:rsidDel="00F934A9">
          <w:rPr>
            <w:rFonts w:ascii="Times New Roman" w:eastAsia="Times New Roman" w:hAnsi="Times New Roman" w:cs="Times New Roman"/>
            <w:b/>
          </w:rPr>
          <w:delText>3.</w:delText>
        </w:r>
        <w:r w:rsidR="0086704D" w:rsidDel="00F934A9">
          <w:rPr>
            <w:rFonts w:ascii="Times New Roman" w:eastAsia="Times New Roman" w:hAnsi="Times New Roman" w:cs="Times New Roman"/>
            <w:b/>
          </w:rPr>
          <w:delText>3</w:delText>
        </w:r>
        <w:r w:rsidDel="00F934A9">
          <w:rPr>
            <w:rFonts w:ascii="Times New Roman" w:eastAsia="Times New Roman" w:hAnsi="Times New Roman" w:cs="Times New Roman"/>
            <w:b/>
          </w:rPr>
          <w:delText xml:space="preserve"> </w:delText>
        </w:r>
        <w:r w:rsidR="0086704D" w:rsidDel="00F934A9">
          <w:rPr>
            <w:rFonts w:ascii="Times New Roman" w:eastAsia="Times New Roman" w:hAnsi="Times New Roman" w:cs="Times New Roman"/>
            <w:b/>
            <w:color w:val="000000"/>
          </w:rPr>
          <w:delText xml:space="preserve">Implementation </w:delText>
        </w:r>
      </w:del>
    </w:p>
    <w:p w14:paraId="5CE2861B" w14:textId="2631C82B" w:rsidR="005D4322" w:rsidDel="00F934A9" w:rsidRDefault="005D4322">
      <w:pPr>
        <w:spacing w:before="240" w:after="240" w:line="252" w:lineRule="auto"/>
        <w:jc w:val="both"/>
        <w:rPr>
          <w:del w:id="493" w:author="Patty Delafuente" w:date="2023-12-17T16:19:00Z"/>
          <w:rFonts w:ascii="Times New Roman" w:eastAsia="Times New Roman" w:hAnsi="Times New Roman" w:cs="Times New Roman"/>
        </w:rPr>
      </w:pPr>
      <w:del w:id="494" w:author="Patty Delafuente" w:date="2023-12-17T16:19:00Z">
        <w:r w:rsidRPr="005D4322" w:rsidDel="00F934A9">
          <w:rPr>
            <w:rFonts w:ascii="Times New Roman" w:eastAsia="Times New Roman" w:hAnsi="Times New Roman" w:cs="Times New Roman"/>
          </w:rPr>
          <w:delText>We trained the Llama-2-7b-chat-hf model on SAMSum dataset. We create the dataset according to Llama model specification using custom dataset tool. Then we converted sentence turn into sentence piece token using google sentencepiece tokenizer[]. SentencePiece is an unsupervised text tokenizer used for neural network based text generator system. The normalized raw text will be converted into turn shift token such as &lt;s&gt;, &lt;/s&gt;, &lt;unk&gt;, &lt;trp&gt; etc using sentencepiece tokenizer, which will be converted into tokens embeddings. These tokens embeddings are used to finetune the Llama2 model. The model will get trained on atmost 3 epochs and then evaluate the prediction of tokens by comparing with TurnGPT.</w:delText>
        </w:r>
      </w:del>
    </w:p>
    <w:p w14:paraId="1A127652" w14:textId="18A6ED84" w:rsidR="005D4322" w:rsidRPr="008637FE" w:rsidRDefault="00C92F08" w:rsidP="008637FE">
      <w:pPr>
        <w:keepNext/>
        <w:numPr>
          <w:ilvl w:val="0"/>
          <w:numId w:val="1"/>
        </w:numPr>
        <w:pBdr>
          <w:top w:val="nil"/>
          <w:left w:val="nil"/>
          <w:bottom w:val="nil"/>
          <w:right w:val="nil"/>
          <w:between w:val="nil"/>
        </w:pBdr>
        <w:spacing w:before="240" w:after="180" w:line="240" w:lineRule="auto"/>
        <w:jc w:val="both"/>
      </w:pPr>
      <w:del w:id="495" w:author="Patty Delafuente" w:date="2023-12-17T16:08:00Z">
        <w:r w:rsidDel="000C187E">
          <w:rPr>
            <w:rFonts w:ascii="Times New Roman" w:eastAsia="Times New Roman" w:hAnsi="Times New Roman" w:cs="Times New Roman"/>
            <w:b/>
            <w:color w:val="000000"/>
            <w:sz w:val="24"/>
            <w:szCs w:val="24"/>
          </w:rPr>
          <w:delText xml:space="preserve">Results </w:delText>
        </w:r>
      </w:del>
      <w:ins w:id="496" w:author="Patty Delafuente" w:date="2023-12-17T16:08:00Z">
        <w:r w:rsidR="000C187E">
          <w:rPr>
            <w:rFonts w:ascii="Times New Roman" w:eastAsia="Times New Roman" w:hAnsi="Times New Roman" w:cs="Times New Roman"/>
            <w:b/>
            <w:color w:val="000000"/>
            <w:sz w:val="24"/>
            <w:szCs w:val="24"/>
          </w:rPr>
          <w:t xml:space="preserve">Conclusion and Next Steps </w:t>
        </w:r>
      </w:ins>
    </w:p>
    <w:p w14:paraId="11228396" w14:textId="0DDBFD6C" w:rsidR="00033FF4" w:rsidRDefault="00FF6E72">
      <w:pPr>
        <w:spacing w:before="240" w:after="240" w:line="252" w:lineRule="auto"/>
        <w:jc w:val="both"/>
        <w:rPr>
          <w:ins w:id="497" w:author="Patty Delafuente" w:date="2023-12-19T22:35:00Z"/>
          <w:rFonts w:ascii="Times New Roman" w:eastAsia="Times New Roman" w:hAnsi="Times New Roman" w:cs="Times New Roman"/>
        </w:rPr>
      </w:pPr>
      <w:ins w:id="498" w:author="Patty Delafuente" w:date="2023-12-17T16:25:00Z">
        <w:r>
          <w:rPr>
            <w:rFonts w:ascii="Times New Roman" w:eastAsia="Times New Roman" w:hAnsi="Times New Roman" w:cs="Times New Roman"/>
          </w:rPr>
          <w:t xml:space="preserve">Turn-taking </w:t>
        </w:r>
        <w:r w:rsidR="005D6A0E">
          <w:rPr>
            <w:rFonts w:ascii="Times New Roman" w:eastAsia="Times New Roman" w:hAnsi="Times New Roman" w:cs="Times New Roman"/>
          </w:rPr>
          <w:t xml:space="preserve">and managing speaker roles is an important consideration in design chat and speech dialog systems.  LLMs have </w:t>
        </w:r>
      </w:ins>
      <w:ins w:id="499" w:author="Patty Delafuente" w:date="2023-12-17T16:26:00Z">
        <w:r w:rsidR="00E8724A">
          <w:rPr>
            <w:rFonts w:ascii="Times New Roman" w:eastAsia="Times New Roman" w:hAnsi="Times New Roman" w:cs="Times New Roman"/>
          </w:rPr>
          <w:t>made a big impact on chat applications due to their ability to generate cohesive</w:t>
        </w:r>
        <w:r w:rsidR="00D50B50">
          <w:rPr>
            <w:rFonts w:ascii="Times New Roman" w:eastAsia="Times New Roman" w:hAnsi="Times New Roman" w:cs="Times New Roman"/>
          </w:rPr>
          <w:t xml:space="preserve">, </w:t>
        </w:r>
      </w:ins>
      <w:ins w:id="500" w:author="Patty Delafuente" w:date="2023-12-17T16:27:00Z">
        <w:r w:rsidR="00D50B50">
          <w:rPr>
            <w:rFonts w:ascii="Times New Roman" w:eastAsia="Times New Roman" w:hAnsi="Times New Roman" w:cs="Times New Roman"/>
          </w:rPr>
          <w:t>structured,</w:t>
        </w:r>
      </w:ins>
      <w:ins w:id="501" w:author="Patty Delafuente" w:date="2023-12-17T16:26:00Z">
        <w:r w:rsidR="00D50B50">
          <w:rPr>
            <w:rFonts w:ascii="Times New Roman" w:eastAsia="Times New Roman" w:hAnsi="Times New Roman" w:cs="Times New Roman"/>
          </w:rPr>
          <w:t xml:space="preserve"> and human like responses to user inputs.  </w:t>
        </w:r>
      </w:ins>
      <w:ins w:id="502" w:author="Patty Delafuente" w:date="2023-12-17T16:27:00Z">
        <w:r w:rsidR="00B75499">
          <w:rPr>
            <w:rFonts w:ascii="Times New Roman" w:eastAsia="Times New Roman" w:hAnsi="Times New Roman" w:cs="Times New Roman"/>
          </w:rPr>
          <w:t xml:space="preserve">Our goal was to evaluate methods to </w:t>
        </w:r>
        <w:r w:rsidR="00BB58FB">
          <w:rPr>
            <w:rFonts w:ascii="Times New Roman" w:eastAsia="Times New Roman" w:hAnsi="Times New Roman" w:cs="Times New Roman"/>
          </w:rPr>
          <w:t xml:space="preserve">identify text that </w:t>
        </w:r>
      </w:ins>
      <w:ins w:id="503" w:author="Patty Delafuente" w:date="2023-12-17T16:28:00Z">
        <w:r w:rsidR="00BB58FB">
          <w:rPr>
            <w:rFonts w:ascii="Times New Roman" w:eastAsia="Times New Roman" w:hAnsi="Times New Roman" w:cs="Times New Roman"/>
          </w:rPr>
          <w:t>could be predicted as possible turn shifts</w:t>
        </w:r>
        <w:r w:rsidR="00AD2C60">
          <w:rPr>
            <w:rFonts w:ascii="Times New Roman" w:eastAsia="Times New Roman" w:hAnsi="Times New Roman" w:cs="Times New Roman"/>
          </w:rPr>
          <w:t>.  Our preference was to work around the Llama-2-7b-chat-hf model</w:t>
        </w:r>
      </w:ins>
      <w:ins w:id="504" w:author="Patty Delafuente" w:date="2023-12-19T22:32:00Z">
        <w:r w:rsidR="00415A7F">
          <w:rPr>
            <w:rFonts w:ascii="Times New Roman" w:eastAsia="Times New Roman" w:hAnsi="Times New Roman" w:cs="Times New Roman"/>
          </w:rPr>
          <w:t xml:space="preserve"> for chat applications</w:t>
        </w:r>
      </w:ins>
      <w:ins w:id="505" w:author="Patty Delafuente" w:date="2023-12-17T16:28:00Z">
        <w:r w:rsidR="00AD2C60">
          <w:rPr>
            <w:rFonts w:ascii="Times New Roman" w:eastAsia="Times New Roman" w:hAnsi="Times New Roman" w:cs="Times New Roman"/>
          </w:rPr>
          <w:t xml:space="preserve"> as it </w:t>
        </w:r>
        <w:r w:rsidR="005B2E80">
          <w:rPr>
            <w:rFonts w:ascii="Times New Roman" w:eastAsia="Times New Roman" w:hAnsi="Times New Roman" w:cs="Times New Roman"/>
          </w:rPr>
          <w:t xml:space="preserve">is </w:t>
        </w:r>
      </w:ins>
      <w:ins w:id="506" w:author="Patty Delafuente" w:date="2023-12-19T22:32:00Z">
        <w:r w:rsidR="001B3388">
          <w:rPr>
            <w:rFonts w:ascii="Times New Roman" w:eastAsia="Times New Roman" w:hAnsi="Times New Roman" w:cs="Times New Roman"/>
          </w:rPr>
          <w:t xml:space="preserve">a </w:t>
        </w:r>
      </w:ins>
      <w:ins w:id="507" w:author="Patty Delafuente" w:date="2023-12-17T16:28:00Z">
        <w:r w:rsidR="005B2E80">
          <w:rPr>
            <w:rFonts w:ascii="Times New Roman" w:eastAsia="Times New Roman" w:hAnsi="Times New Roman" w:cs="Times New Roman"/>
          </w:rPr>
          <w:t>model that does well with generating text for multi-turn conversa</w:t>
        </w:r>
      </w:ins>
      <w:ins w:id="508" w:author="Patty Delafuente" w:date="2023-12-17T16:29:00Z">
        <w:r w:rsidR="005B2E80">
          <w:rPr>
            <w:rFonts w:ascii="Times New Roman" w:eastAsia="Times New Roman" w:hAnsi="Times New Roman" w:cs="Times New Roman"/>
          </w:rPr>
          <w:t>tions and can be implemented locally on edge GPU devices making it ideal for human to robot interactions</w:t>
        </w:r>
        <w:r w:rsidR="003E464E">
          <w:rPr>
            <w:rFonts w:ascii="Times New Roman" w:eastAsia="Times New Roman" w:hAnsi="Times New Roman" w:cs="Times New Roman"/>
          </w:rPr>
          <w:t xml:space="preserve">.  </w:t>
        </w:r>
      </w:ins>
      <w:ins w:id="509" w:author="Patty Delafuente" w:date="2023-12-19T22:32:00Z">
        <w:r w:rsidR="00415A7F">
          <w:rPr>
            <w:rFonts w:ascii="Times New Roman" w:eastAsia="Times New Roman" w:hAnsi="Times New Roman" w:cs="Times New Roman"/>
          </w:rPr>
          <w:t>However, after revi</w:t>
        </w:r>
      </w:ins>
      <w:ins w:id="510" w:author="Patty Delafuente" w:date="2023-12-19T22:33:00Z">
        <w:r w:rsidR="00415A7F">
          <w:rPr>
            <w:rFonts w:ascii="Times New Roman" w:eastAsia="Times New Roman" w:hAnsi="Times New Roman" w:cs="Times New Roman"/>
          </w:rPr>
          <w:t xml:space="preserve">ew of the documentation </w:t>
        </w:r>
        <w:r w:rsidR="001F4CD0">
          <w:rPr>
            <w:rFonts w:ascii="Times New Roman" w:eastAsia="Times New Roman" w:hAnsi="Times New Roman" w:cs="Times New Roman"/>
          </w:rPr>
          <w:t>and the prompt formats, w</w:t>
        </w:r>
      </w:ins>
      <w:ins w:id="511" w:author="Patty Delafuente" w:date="2023-12-17T16:29:00Z">
        <w:r w:rsidR="003E464E">
          <w:rPr>
            <w:rFonts w:ascii="Times New Roman" w:eastAsia="Times New Roman" w:hAnsi="Times New Roman" w:cs="Times New Roman"/>
          </w:rPr>
          <w:t>e determined that the best approach is to build a clas</w:t>
        </w:r>
      </w:ins>
      <w:ins w:id="512" w:author="Patty Delafuente" w:date="2023-12-17T16:30:00Z">
        <w:r w:rsidR="003E464E">
          <w:rPr>
            <w:rFonts w:ascii="Times New Roman" w:eastAsia="Times New Roman" w:hAnsi="Times New Roman" w:cs="Times New Roman"/>
          </w:rPr>
          <w:t xml:space="preserve">sier using an encoder-based Robert model on a dataset of labeled sentences, that can then be </w:t>
        </w:r>
      </w:ins>
      <w:ins w:id="513" w:author="Patty Delafuente" w:date="2023-12-19T22:33:00Z">
        <w:r w:rsidR="001F4CD0">
          <w:rPr>
            <w:rFonts w:ascii="Times New Roman" w:eastAsia="Times New Roman" w:hAnsi="Times New Roman" w:cs="Times New Roman"/>
          </w:rPr>
          <w:t xml:space="preserve">integrated into application leveraging </w:t>
        </w:r>
      </w:ins>
      <w:ins w:id="514" w:author="Patty Delafuente" w:date="2023-12-17T16:30:00Z">
        <w:r w:rsidR="00033FF4">
          <w:rPr>
            <w:rFonts w:ascii="Times New Roman" w:eastAsia="Times New Roman" w:hAnsi="Times New Roman" w:cs="Times New Roman"/>
          </w:rPr>
          <w:t>Llama-2-7b-chat model</w:t>
        </w:r>
      </w:ins>
      <w:ins w:id="515" w:author="Patty Delafuente" w:date="2023-12-19T22:33:00Z">
        <w:r w:rsidR="001F4CD0">
          <w:rPr>
            <w:rFonts w:ascii="Times New Roman" w:eastAsia="Times New Roman" w:hAnsi="Times New Roman" w:cs="Times New Roman"/>
          </w:rPr>
          <w:t xml:space="preserve"> and </w:t>
        </w:r>
        <w:r w:rsidR="00700FCE">
          <w:rPr>
            <w:rFonts w:ascii="Times New Roman" w:eastAsia="Times New Roman" w:hAnsi="Times New Roman" w:cs="Times New Roman"/>
          </w:rPr>
          <w:t xml:space="preserve">then be used to classify input or </w:t>
        </w:r>
      </w:ins>
      <w:ins w:id="516" w:author="Patty Delafuente" w:date="2023-12-19T22:34:00Z">
        <w:r w:rsidR="00700FCE">
          <w:rPr>
            <w:rFonts w:ascii="Times New Roman" w:eastAsia="Times New Roman" w:hAnsi="Times New Roman" w:cs="Times New Roman"/>
          </w:rPr>
          <w:t>generated text.</w:t>
        </w:r>
      </w:ins>
    </w:p>
    <w:p w14:paraId="1B457A4F" w14:textId="47F6D958" w:rsidR="006321B1" w:rsidRDefault="006321B1">
      <w:pPr>
        <w:spacing w:before="240" w:after="240" w:line="252" w:lineRule="auto"/>
        <w:jc w:val="both"/>
        <w:rPr>
          <w:ins w:id="517" w:author="Patty Delafuente" w:date="2023-12-17T16:30:00Z"/>
          <w:rFonts w:ascii="Times New Roman" w:eastAsia="Times New Roman" w:hAnsi="Times New Roman" w:cs="Times New Roman"/>
        </w:rPr>
      </w:pPr>
      <w:ins w:id="518" w:author="Patty Delafuente" w:date="2023-12-19T22:35:00Z">
        <w:r>
          <w:rPr>
            <w:rFonts w:ascii="Times New Roman" w:eastAsia="Times New Roman" w:hAnsi="Times New Roman" w:cs="Times New Roman"/>
          </w:rPr>
          <w:t xml:space="preserve">We </w:t>
        </w:r>
      </w:ins>
      <w:ins w:id="519" w:author="Patty Delafuente" w:date="2023-12-19T22:36:00Z">
        <w:r>
          <w:rPr>
            <w:rFonts w:ascii="Times New Roman" w:eastAsia="Times New Roman" w:hAnsi="Times New Roman" w:cs="Times New Roman"/>
          </w:rPr>
          <w:t>demonstrated a</w:t>
        </w:r>
      </w:ins>
      <w:ins w:id="520" w:author="Patty Delafuente" w:date="2023-12-19T22:35:00Z">
        <w:r>
          <w:rPr>
            <w:rFonts w:ascii="Times New Roman" w:eastAsia="Times New Roman" w:hAnsi="Times New Roman" w:cs="Times New Roman"/>
          </w:rPr>
          <w:t xml:space="preserve"> simple example of building a </w:t>
        </w:r>
      </w:ins>
      <w:ins w:id="521" w:author="Patty Delafuente" w:date="2023-12-19T22:36:00Z">
        <w:r>
          <w:rPr>
            <w:rFonts w:ascii="Times New Roman" w:eastAsia="Times New Roman" w:hAnsi="Times New Roman" w:cs="Times New Roman"/>
          </w:rPr>
          <w:t xml:space="preserve">Roberta </w:t>
        </w:r>
        <w:proofErr w:type="gramStart"/>
        <w:r>
          <w:rPr>
            <w:rFonts w:ascii="Times New Roman" w:eastAsia="Times New Roman" w:hAnsi="Times New Roman" w:cs="Times New Roman"/>
          </w:rPr>
          <w:t>model based</w:t>
        </w:r>
        <w:proofErr w:type="gramEnd"/>
        <w:r>
          <w:rPr>
            <w:rFonts w:ascii="Times New Roman" w:eastAsia="Times New Roman" w:hAnsi="Times New Roman" w:cs="Times New Roman"/>
          </w:rPr>
          <w:t xml:space="preserve"> </w:t>
        </w:r>
      </w:ins>
      <w:ins w:id="522" w:author="Patty Delafuente" w:date="2023-12-19T22:35:00Z">
        <w:r>
          <w:rPr>
            <w:rFonts w:ascii="Times New Roman" w:eastAsia="Times New Roman" w:hAnsi="Times New Roman" w:cs="Times New Roman"/>
          </w:rPr>
          <w:t xml:space="preserve">classifier and </w:t>
        </w:r>
      </w:ins>
      <w:ins w:id="523" w:author="Patty Delafuente" w:date="2023-12-19T22:36:00Z">
        <w:r>
          <w:rPr>
            <w:rFonts w:ascii="Times New Roman" w:eastAsia="Times New Roman" w:hAnsi="Times New Roman" w:cs="Times New Roman"/>
          </w:rPr>
          <w:t xml:space="preserve">integrated the </w:t>
        </w:r>
        <w:r w:rsidR="004E28E3">
          <w:rPr>
            <w:rFonts w:ascii="Times New Roman" w:eastAsia="Times New Roman" w:hAnsi="Times New Roman" w:cs="Times New Roman"/>
          </w:rPr>
          <w:t>classifier</w:t>
        </w:r>
      </w:ins>
      <w:ins w:id="524" w:author="Patty Delafuente" w:date="2023-12-19T22:35:00Z">
        <w:r>
          <w:rPr>
            <w:rFonts w:ascii="Times New Roman" w:eastAsia="Times New Roman" w:hAnsi="Times New Roman" w:cs="Times New Roman"/>
          </w:rPr>
          <w:t xml:space="preserve"> into a llama2 chat application.     </w:t>
        </w:r>
      </w:ins>
    </w:p>
    <w:p w14:paraId="00000017" w14:textId="07B061B5" w:rsidR="00350735" w:rsidDel="00C7181D" w:rsidRDefault="00033FF4" w:rsidP="006321B1">
      <w:pPr>
        <w:spacing w:before="240" w:after="240" w:line="252" w:lineRule="auto"/>
        <w:jc w:val="both"/>
        <w:rPr>
          <w:del w:id="525" w:author="Patty Delafuente" w:date="2023-12-17T16:34:00Z"/>
          <w:rFonts w:ascii="Times New Roman" w:eastAsia="Times New Roman" w:hAnsi="Times New Roman" w:cs="Times New Roman"/>
        </w:rPr>
        <w:pPrChange w:id="526" w:author="Patty Delafuente" w:date="2023-12-19T22:35:00Z">
          <w:pPr>
            <w:spacing w:before="240" w:after="240" w:line="252" w:lineRule="auto"/>
            <w:jc w:val="both"/>
          </w:pPr>
        </w:pPrChange>
      </w:pPr>
      <w:ins w:id="527" w:author="Patty Delafuente" w:date="2023-12-17T16:31:00Z">
        <w:r>
          <w:rPr>
            <w:rFonts w:ascii="Times New Roman" w:eastAsia="Times New Roman" w:hAnsi="Times New Roman" w:cs="Times New Roman"/>
          </w:rPr>
          <w:t xml:space="preserve">Next </w:t>
        </w:r>
        <w:r w:rsidR="0089723A">
          <w:rPr>
            <w:rFonts w:ascii="Times New Roman" w:eastAsia="Times New Roman" w:hAnsi="Times New Roman" w:cs="Times New Roman"/>
          </w:rPr>
          <w:t xml:space="preserve">recommended steps are to improve the labeled dataset, </w:t>
        </w:r>
        <w:r w:rsidR="004B5AF1">
          <w:rPr>
            <w:rFonts w:ascii="Times New Roman" w:eastAsia="Times New Roman" w:hAnsi="Times New Roman" w:cs="Times New Roman"/>
          </w:rPr>
          <w:t>ret</w:t>
        </w:r>
      </w:ins>
      <w:ins w:id="528" w:author="Patty Delafuente" w:date="2023-12-19T22:34:00Z">
        <w:r w:rsidR="00700FCE">
          <w:rPr>
            <w:rFonts w:ascii="Times New Roman" w:eastAsia="Times New Roman" w:hAnsi="Times New Roman" w:cs="Times New Roman"/>
          </w:rPr>
          <w:t>r</w:t>
        </w:r>
      </w:ins>
      <w:ins w:id="529" w:author="Patty Delafuente" w:date="2023-12-17T16:31:00Z">
        <w:r w:rsidR="004B5AF1">
          <w:rPr>
            <w:rFonts w:ascii="Times New Roman" w:eastAsia="Times New Roman" w:hAnsi="Times New Roman" w:cs="Times New Roman"/>
          </w:rPr>
          <w:t>ain the Robert</w:t>
        </w:r>
      </w:ins>
      <w:ins w:id="530" w:author="Patty Delafuente" w:date="2023-12-19T22:34:00Z">
        <w:r w:rsidR="00700FCE">
          <w:rPr>
            <w:rFonts w:ascii="Times New Roman" w:eastAsia="Times New Roman" w:hAnsi="Times New Roman" w:cs="Times New Roman"/>
          </w:rPr>
          <w:t>a</w:t>
        </w:r>
      </w:ins>
      <w:ins w:id="531" w:author="Patty Delafuente" w:date="2023-12-17T16:31:00Z">
        <w:r w:rsidR="004B5AF1">
          <w:rPr>
            <w:rFonts w:ascii="Times New Roman" w:eastAsia="Times New Roman" w:hAnsi="Times New Roman" w:cs="Times New Roman"/>
          </w:rPr>
          <w:t xml:space="preserve"> model</w:t>
        </w:r>
      </w:ins>
      <w:ins w:id="532" w:author="Patty Delafuente" w:date="2023-12-17T16:32:00Z">
        <w:r w:rsidR="004B5AF1">
          <w:rPr>
            <w:rFonts w:ascii="Times New Roman" w:eastAsia="Times New Roman" w:hAnsi="Times New Roman" w:cs="Times New Roman"/>
          </w:rPr>
          <w:t>, evaluate performance and with suitable performance</w:t>
        </w:r>
        <w:r w:rsidR="004B5F59">
          <w:rPr>
            <w:rFonts w:ascii="Times New Roman" w:eastAsia="Times New Roman" w:hAnsi="Times New Roman" w:cs="Times New Roman"/>
          </w:rPr>
          <w:t xml:space="preserve">, </w:t>
        </w:r>
      </w:ins>
      <w:ins w:id="533" w:author="Patty Delafuente" w:date="2023-12-19T22:36:00Z">
        <w:r w:rsidR="004E28E3">
          <w:rPr>
            <w:rFonts w:ascii="Times New Roman" w:eastAsia="Times New Roman" w:hAnsi="Times New Roman" w:cs="Times New Roman"/>
          </w:rPr>
          <w:t xml:space="preserve">and add more logic into the llama 2 chat application to </w:t>
        </w:r>
      </w:ins>
      <w:ins w:id="534" w:author="Patty Delafuente" w:date="2023-12-19T22:37:00Z">
        <w:r w:rsidR="004E28E3">
          <w:rPr>
            <w:rFonts w:ascii="Times New Roman" w:eastAsia="Times New Roman" w:hAnsi="Times New Roman" w:cs="Times New Roman"/>
          </w:rPr>
          <w:t xml:space="preserve">have it </w:t>
        </w:r>
        <w:r w:rsidR="00BD3317">
          <w:rPr>
            <w:rFonts w:ascii="Times New Roman" w:eastAsia="Times New Roman" w:hAnsi="Times New Roman" w:cs="Times New Roman"/>
          </w:rPr>
          <w:t>modify input or responses based on predicted output scores.</w:t>
        </w:r>
      </w:ins>
      <w:ins w:id="535" w:author="Patty Delafuente" w:date="2023-12-17T16:33:00Z">
        <w:r w:rsidR="00B85C5D">
          <w:rPr>
            <w:rFonts w:ascii="Times New Roman" w:eastAsia="Times New Roman" w:hAnsi="Times New Roman" w:cs="Times New Roman"/>
          </w:rPr>
          <w:t xml:space="preserve"> </w:t>
        </w:r>
      </w:ins>
      <w:del w:id="536" w:author="Patty Delafuente" w:date="2023-12-17T16:34:00Z">
        <w:r w:rsidR="008840B3" w:rsidDel="00C7181D">
          <w:rPr>
            <w:rFonts w:ascii="Times New Roman" w:eastAsia="Times New Roman" w:hAnsi="Times New Roman" w:cs="Times New Roman"/>
          </w:rPr>
          <w:delText xml:space="preserve">We will evaluate the model based on performance on the test dataset, where the model will evaluate the probabilities related to turn-shifts. The balanced Accuracy will be used to evaluate true turn-shifts and false turn-shifts. </w:delText>
        </w:r>
        <w:r w:rsidR="008576BF" w:rsidDel="00C7181D">
          <w:rPr>
            <w:rFonts w:ascii="Times New Roman" w:eastAsia="Times New Roman" w:hAnsi="Times New Roman" w:cs="Times New Roman"/>
          </w:rPr>
          <w:delText>Also,</w:delText>
        </w:r>
        <w:r w:rsidR="008840B3" w:rsidDel="00C7181D">
          <w:rPr>
            <w:rFonts w:ascii="Times New Roman" w:eastAsia="Times New Roman" w:hAnsi="Times New Roman" w:cs="Times New Roman"/>
          </w:rPr>
          <w:delText xml:space="preserve"> the response time and cut-in rate should be taken into consideration to evaluate the turn-taking model which provides parameters that will help ASR AI applications to adjust response of agents between baseline and projection line.</w:delText>
        </w:r>
      </w:del>
    </w:p>
    <w:p w14:paraId="00000018" w14:textId="1215816A" w:rsidR="00350735" w:rsidRDefault="008840B3" w:rsidP="006321B1">
      <w:pPr>
        <w:spacing w:before="240" w:after="240" w:line="252" w:lineRule="auto"/>
        <w:jc w:val="both"/>
        <w:rPr>
          <w:rFonts w:ascii="Times New Roman" w:eastAsia="Times New Roman" w:hAnsi="Times New Roman" w:cs="Times New Roman"/>
        </w:rPr>
      </w:pPr>
      <w:del w:id="537" w:author="Patty Delafuente" w:date="2023-12-17T16:34:00Z">
        <w:r w:rsidDel="00C7181D">
          <w:rPr>
            <w:rFonts w:ascii="Times New Roman" w:eastAsia="Times New Roman" w:hAnsi="Times New Roman" w:cs="Times New Roman"/>
          </w:rPr>
          <w:delText>For the scope of this specific project, we will compare our tuned version of LLM-Llama2 model with respect to accuracy of identification of TRP with TurnGPT and the baseline model of Llamas2.</w:delText>
        </w:r>
      </w:del>
      <w:del w:id="538" w:author="Patty Delafuente" w:date="2023-12-19T22:35:00Z">
        <w:r w:rsidDel="006321B1">
          <w:rPr>
            <w:rFonts w:ascii="Times New Roman" w:eastAsia="Times New Roman" w:hAnsi="Times New Roman" w:cs="Times New Roman"/>
          </w:rPr>
          <w:delText xml:space="preserve">  </w:delText>
        </w:r>
      </w:del>
    </w:p>
    <w:p w14:paraId="00000019" w14:textId="12142257" w:rsidR="00350735" w:rsidDel="00B2301B" w:rsidRDefault="00C05414">
      <w:pPr>
        <w:pBdr>
          <w:top w:val="nil"/>
          <w:left w:val="nil"/>
          <w:bottom w:val="nil"/>
          <w:right w:val="nil"/>
          <w:between w:val="nil"/>
        </w:pBdr>
        <w:spacing w:after="0" w:line="252" w:lineRule="auto"/>
        <w:jc w:val="both"/>
        <w:rPr>
          <w:del w:id="539" w:author="Patty Delafuente" w:date="2023-12-17T16:19:00Z"/>
          <w:rFonts w:ascii="Times New Roman" w:eastAsia="Times New Roman" w:hAnsi="Times New Roman" w:cs="Times New Roman"/>
          <w:b/>
          <w:color w:val="000000"/>
          <w:sz w:val="24"/>
          <w:szCs w:val="24"/>
        </w:rPr>
      </w:pPr>
      <w:ins w:id="540" w:author="Patty Delafuente" w:date="2023-12-17T16:23:00Z">
        <w:r>
          <w:rPr>
            <w:rFonts w:ascii="Times New Roman" w:eastAsia="Times New Roman" w:hAnsi="Times New Roman" w:cs="Times New Roman"/>
            <w:b/>
            <w:color w:val="000000"/>
            <w:sz w:val="24"/>
            <w:szCs w:val="24"/>
          </w:rPr>
          <w:t>Appendix</w:t>
        </w:r>
      </w:ins>
      <w:del w:id="541" w:author="Patty Delafuente" w:date="2023-12-17T16:19:00Z">
        <w:r w:rsidR="008840B3" w:rsidDel="00276CD4">
          <w:rPr>
            <w:rFonts w:ascii="Times New Roman" w:eastAsia="Times New Roman" w:hAnsi="Times New Roman" w:cs="Times New Roman"/>
            <w:b/>
            <w:color w:val="000000"/>
            <w:sz w:val="24"/>
            <w:szCs w:val="24"/>
          </w:rPr>
          <w:delText>Challenges</w:delText>
        </w:r>
      </w:del>
    </w:p>
    <w:p w14:paraId="3B9DBEC8" w14:textId="77777777" w:rsidR="00B2301B" w:rsidRDefault="00B2301B">
      <w:pPr>
        <w:keepNext/>
        <w:numPr>
          <w:ilvl w:val="0"/>
          <w:numId w:val="1"/>
        </w:numPr>
        <w:pBdr>
          <w:top w:val="nil"/>
          <w:left w:val="nil"/>
          <w:bottom w:val="nil"/>
          <w:right w:val="nil"/>
          <w:between w:val="nil"/>
        </w:pBdr>
        <w:spacing w:before="240" w:after="180" w:line="240" w:lineRule="auto"/>
        <w:jc w:val="both"/>
        <w:rPr>
          <w:ins w:id="542" w:author="Patty Delafuente" w:date="2023-12-17T16:23:00Z"/>
        </w:rPr>
      </w:pPr>
    </w:p>
    <w:p w14:paraId="0000001A" w14:textId="6031DA93" w:rsidR="00350735" w:rsidDel="00276CD4" w:rsidRDefault="008840B3">
      <w:pPr>
        <w:pBdr>
          <w:top w:val="nil"/>
          <w:left w:val="nil"/>
          <w:bottom w:val="nil"/>
          <w:right w:val="nil"/>
          <w:between w:val="nil"/>
        </w:pBdr>
        <w:spacing w:after="0" w:line="252" w:lineRule="auto"/>
        <w:ind w:firstLine="230"/>
        <w:jc w:val="both"/>
        <w:rPr>
          <w:del w:id="543" w:author="Patty Delafuente" w:date="2023-12-17T16:19:00Z"/>
          <w:rFonts w:ascii="Times New Roman" w:eastAsia="Times New Roman" w:hAnsi="Times New Roman" w:cs="Times New Roman"/>
        </w:rPr>
      </w:pPr>
      <w:del w:id="544" w:author="Patty Delafuente" w:date="2023-12-17T16:19:00Z">
        <w:r w:rsidDel="00276CD4">
          <w:rPr>
            <w:rFonts w:ascii="Times New Roman" w:eastAsia="Times New Roman" w:hAnsi="Times New Roman" w:cs="Times New Roman"/>
          </w:rPr>
          <w:delText>The biggest challenges with this project  include:</w:delText>
        </w:r>
      </w:del>
    </w:p>
    <w:p w14:paraId="0000001B" w14:textId="27E0C633" w:rsidR="00350735" w:rsidDel="00276CD4" w:rsidRDefault="008840B3">
      <w:pPr>
        <w:numPr>
          <w:ilvl w:val="0"/>
          <w:numId w:val="2"/>
        </w:numPr>
        <w:pBdr>
          <w:top w:val="nil"/>
          <w:left w:val="nil"/>
          <w:bottom w:val="nil"/>
          <w:right w:val="nil"/>
          <w:between w:val="nil"/>
        </w:pBdr>
        <w:spacing w:after="0" w:line="252" w:lineRule="auto"/>
        <w:jc w:val="both"/>
        <w:rPr>
          <w:del w:id="545" w:author="Patty Delafuente" w:date="2023-12-17T16:19:00Z"/>
          <w:rFonts w:ascii="Times New Roman" w:eastAsia="Times New Roman" w:hAnsi="Times New Roman" w:cs="Times New Roman"/>
        </w:rPr>
      </w:pPr>
      <w:del w:id="546" w:author="Patty Delafuente" w:date="2023-12-17T16:12:00Z">
        <w:r w:rsidDel="004202FB">
          <w:rPr>
            <w:rFonts w:ascii="Times New Roman" w:eastAsia="Times New Roman" w:hAnsi="Times New Roman" w:cs="Times New Roman"/>
          </w:rPr>
          <w:delText>Need for computational power. GPUs and a large amounts of memory needed for model finetuning and evaluation [1, 18]</w:delText>
        </w:r>
      </w:del>
    </w:p>
    <w:p w14:paraId="0000001C" w14:textId="72B7A4FE" w:rsidR="00350735" w:rsidDel="00276CD4" w:rsidRDefault="008840B3">
      <w:pPr>
        <w:numPr>
          <w:ilvl w:val="0"/>
          <w:numId w:val="2"/>
        </w:numPr>
        <w:pBdr>
          <w:top w:val="nil"/>
          <w:left w:val="nil"/>
          <w:bottom w:val="nil"/>
          <w:right w:val="nil"/>
          <w:between w:val="nil"/>
        </w:pBdr>
        <w:spacing w:after="0" w:line="252" w:lineRule="auto"/>
        <w:jc w:val="both"/>
        <w:rPr>
          <w:del w:id="547" w:author="Patty Delafuente" w:date="2023-12-17T16:19:00Z"/>
          <w:rFonts w:ascii="Times New Roman" w:eastAsia="Times New Roman" w:hAnsi="Times New Roman" w:cs="Times New Roman"/>
        </w:rPr>
      </w:pPr>
      <w:del w:id="548" w:author="Patty Delafuente" w:date="2023-12-17T16:13:00Z">
        <w:r w:rsidDel="00B85A19">
          <w:rPr>
            <w:rFonts w:ascii="Times New Roman" w:eastAsia="Times New Roman" w:hAnsi="Times New Roman" w:cs="Times New Roman"/>
          </w:rPr>
          <w:delText>Amount of context matters. Eksted and Skantz demonstrated, performance decreased with TurnGPT if data went from</w:delText>
        </w:r>
      </w:del>
      <w:customXmlDelRangeStart w:id="549" w:author="Patty Delafuente" w:date="2023-12-17T16:13:00Z"/>
      <w:sdt>
        <w:sdtPr>
          <w:tag w:val="goog_rdk_0"/>
          <w:id w:val="1279612058"/>
        </w:sdtPr>
        <w:sdtEndPr/>
        <w:sdtContent>
          <w:customXmlDelRangeEnd w:id="549"/>
          <w:customXmlDelRangeStart w:id="550" w:author="Patty Delafuente" w:date="2023-12-17T16:13:00Z"/>
        </w:sdtContent>
      </w:sdt>
      <w:customXmlDelRangeEnd w:id="550"/>
      <w:del w:id="551" w:author="Patty Delafuente" w:date="2023-12-17T16:13:00Z">
        <w:r w:rsidDel="00B85A19">
          <w:rPr>
            <w:rFonts w:ascii="Times New Roman" w:eastAsia="Times New Roman" w:hAnsi="Times New Roman" w:cs="Times New Roman"/>
          </w:rPr>
          <w:delText xml:space="preserve"> from minimum-context to non-context [19] </w:delText>
        </w:r>
      </w:del>
    </w:p>
    <w:p w14:paraId="0000001D" w14:textId="0F3F1CE3" w:rsidR="00350735" w:rsidDel="00276CD4" w:rsidRDefault="008840B3">
      <w:pPr>
        <w:numPr>
          <w:ilvl w:val="0"/>
          <w:numId w:val="2"/>
        </w:numPr>
        <w:spacing w:after="0" w:line="252" w:lineRule="auto"/>
        <w:jc w:val="both"/>
        <w:rPr>
          <w:del w:id="552" w:author="Patty Delafuente" w:date="2023-12-17T16:19:00Z"/>
          <w:rFonts w:ascii="Times New Roman" w:eastAsia="Times New Roman" w:hAnsi="Times New Roman" w:cs="Times New Roman"/>
        </w:rPr>
      </w:pPr>
      <w:del w:id="553" w:author="Patty Delafuente" w:date="2023-12-17T16:19:00Z">
        <w:r w:rsidDel="00276CD4">
          <w:rPr>
            <w:rFonts w:ascii="Times New Roman" w:eastAsia="Times New Roman" w:hAnsi="Times New Roman" w:cs="Times New Roman"/>
          </w:rPr>
          <w:delText xml:space="preserve">Model fine-tuning and data labeling is a resource heavy task in terms of compute, data transformation, and evaluation. An amount of exploration,  trial and error, and technique refinement is anticipated [17, 18]. </w:delText>
        </w:r>
      </w:del>
    </w:p>
    <w:p w14:paraId="0000001E" w14:textId="5EDFC278" w:rsidR="00350735" w:rsidDel="00276CD4" w:rsidRDefault="008840B3">
      <w:pPr>
        <w:numPr>
          <w:ilvl w:val="0"/>
          <w:numId w:val="2"/>
        </w:numPr>
        <w:pBdr>
          <w:top w:val="nil"/>
          <w:left w:val="nil"/>
          <w:bottom w:val="nil"/>
          <w:right w:val="nil"/>
          <w:between w:val="nil"/>
        </w:pBdr>
        <w:spacing w:after="0" w:line="252" w:lineRule="auto"/>
        <w:jc w:val="both"/>
        <w:rPr>
          <w:del w:id="554" w:author="Patty Delafuente" w:date="2023-12-17T16:19:00Z"/>
          <w:rFonts w:ascii="Times New Roman" w:eastAsia="Times New Roman" w:hAnsi="Times New Roman" w:cs="Times New Roman"/>
        </w:rPr>
      </w:pPr>
      <w:del w:id="555" w:author="Patty Delafuente" w:date="2023-12-17T16:19:00Z">
        <w:r w:rsidDel="00276CD4">
          <w:rPr>
            <w:rFonts w:ascii="Times New Roman" w:eastAsia="Times New Roman" w:hAnsi="Times New Roman" w:cs="Times New Roman"/>
          </w:rPr>
          <w:delText xml:space="preserve">Achieve a low latency response in real-time.  LLMs introduce latency due to lag in generating responses to prompts and high compute needs of LLMs for inferencing [1].  </w:delText>
        </w:r>
      </w:del>
    </w:p>
    <w:p w14:paraId="0000001F" w14:textId="7BDD2430" w:rsidR="00350735" w:rsidDel="00276CD4" w:rsidRDefault="008840B3">
      <w:pPr>
        <w:numPr>
          <w:ilvl w:val="0"/>
          <w:numId w:val="2"/>
        </w:numPr>
        <w:pBdr>
          <w:top w:val="nil"/>
          <w:left w:val="nil"/>
          <w:bottom w:val="nil"/>
          <w:right w:val="nil"/>
          <w:between w:val="nil"/>
        </w:pBdr>
        <w:spacing w:after="0" w:line="252" w:lineRule="auto"/>
        <w:jc w:val="both"/>
        <w:rPr>
          <w:del w:id="556" w:author="Patty Delafuente" w:date="2023-12-17T16:19:00Z"/>
          <w:rFonts w:ascii="Times New Roman" w:eastAsia="Times New Roman" w:hAnsi="Times New Roman" w:cs="Times New Roman"/>
        </w:rPr>
      </w:pPr>
      <w:del w:id="557" w:author="Patty Delafuente" w:date="2023-12-17T16:19:00Z">
        <w:r w:rsidDel="00276CD4">
          <w:rPr>
            <w:rFonts w:ascii="Times New Roman" w:eastAsia="Times New Roman" w:hAnsi="Times New Roman" w:cs="Times New Roman"/>
          </w:rPr>
          <w:delText xml:space="preserve">Limited amount of information and research incorporating TurnGPT or Llama2 models into spoken dialogue systems (SDS).  It is beyond the scope of this project and will be tackled in a future effort. </w:delText>
        </w:r>
      </w:del>
    </w:p>
    <w:p w14:paraId="00000020" w14:textId="6DC23B72" w:rsidR="00350735" w:rsidDel="00276CD4" w:rsidRDefault="00350735">
      <w:pPr>
        <w:pBdr>
          <w:top w:val="nil"/>
          <w:left w:val="nil"/>
          <w:bottom w:val="nil"/>
          <w:right w:val="nil"/>
          <w:between w:val="nil"/>
        </w:pBdr>
        <w:spacing w:after="0" w:line="252" w:lineRule="auto"/>
        <w:ind w:firstLine="230"/>
        <w:jc w:val="both"/>
        <w:rPr>
          <w:del w:id="558" w:author="Patty Delafuente" w:date="2023-12-17T16:19:00Z"/>
          <w:rFonts w:ascii="Times New Roman" w:eastAsia="Times New Roman" w:hAnsi="Times New Roman" w:cs="Times New Roman"/>
          <w:color w:val="000000"/>
        </w:rPr>
      </w:pPr>
    </w:p>
    <w:p w14:paraId="00000021" w14:textId="7DFFEE83" w:rsidR="00350735" w:rsidDel="00276CD4" w:rsidRDefault="008840B3">
      <w:pPr>
        <w:keepNext/>
        <w:numPr>
          <w:ilvl w:val="0"/>
          <w:numId w:val="1"/>
        </w:numPr>
        <w:pBdr>
          <w:top w:val="nil"/>
          <w:left w:val="nil"/>
          <w:bottom w:val="nil"/>
          <w:right w:val="nil"/>
          <w:between w:val="nil"/>
        </w:pBdr>
        <w:spacing w:before="240" w:after="180" w:line="240" w:lineRule="auto"/>
        <w:jc w:val="both"/>
        <w:rPr>
          <w:del w:id="559" w:author="Patty Delafuente" w:date="2023-12-17T16:19:00Z"/>
        </w:rPr>
      </w:pPr>
      <w:del w:id="560" w:author="Patty Delafuente" w:date="2023-12-17T16:19:00Z">
        <w:r w:rsidDel="00276CD4">
          <w:rPr>
            <w:rFonts w:ascii="Times New Roman" w:eastAsia="Times New Roman" w:hAnsi="Times New Roman" w:cs="Times New Roman"/>
            <w:b/>
            <w:color w:val="000000"/>
            <w:sz w:val="24"/>
            <w:szCs w:val="24"/>
          </w:rPr>
          <w:lastRenderedPageBreak/>
          <w:delText>Conclusion</w:delText>
        </w:r>
      </w:del>
    </w:p>
    <w:p w14:paraId="00000022" w14:textId="00E98A64" w:rsidR="00350735" w:rsidDel="00276CD4" w:rsidRDefault="008840B3">
      <w:pPr>
        <w:pBdr>
          <w:top w:val="nil"/>
          <w:left w:val="nil"/>
          <w:bottom w:val="nil"/>
          <w:right w:val="nil"/>
          <w:between w:val="nil"/>
        </w:pBdr>
        <w:spacing w:after="0" w:line="252" w:lineRule="auto"/>
        <w:jc w:val="both"/>
        <w:rPr>
          <w:del w:id="561" w:author="Patty Delafuente" w:date="2023-12-17T16:19:00Z"/>
          <w:rFonts w:ascii="Times New Roman" w:eastAsia="Times New Roman" w:hAnsi="Times New Roman" w:cs="Times New Roman"/>
        </w:rPr>
      </w:pPr>
      <w:del w:id="562" w:author="Patty Delafuente" w:date="2023-12-17T16:19:00Z">
        <w:r w:rsidDel="00276CD4">
          <w:rPr>
            <w:rFonts w:ascii="Times New Roman" w:eastAsia="Times New Roman" w:hAnsi="Times New Roman" w:cs="Times New Roman"/>
            <w:color w:val="000000"/>
          </w:rPr>
          <w:delText xml:space="preserve">In summary, we </w:delText>
        </w:r>
        <w:r w:rsidDel="00276CD4">
          <w:rPr>
            <w:rFonts w:ascii="Times New Roman" w:eastAsia="Times New Roman" w:hAnsi="Times New Roman" w:cs="Times New Roman"/>
          </w:rPr>
          <w:delText xml:space="preserve">are building a method that embeds the Llama2 LLM turn-shift tokens and fine tunes with multi-turn dialog data referencing and building upon the work done with TurnGPT. We have chosen the Llama2 model because of its ability to maintain state and engage in multi-turned conversations.  Future work will integrate this working into a SDS/ASR application.  </w:delText>
        </w:r>
      </w:del>
    </w:p>
    <w:p w14:paraId="00000023" w14:textId="62FF125E" w:rsidR="00350735" w:rsidRDefault="00350735">
      <w:pPr>
        <w:pBdr>
          <w:top w:val="nil"/>
          <w:left w:val="nil"/>
          <w:bottom w:val="nil"/>
          <w:right w:val="nil"/>
          <w:between w:val="nil"/>
        </w:pBdr>
        <w:spacing w:after="0" w:line="252" w:lineRule="auto"/>
        <w:jc w:val="both"/>
        <w:rPr>
          <w:rFonts w:ascii="Times New Roman" w:eastAsia="Times New Roman" w:hAnsi="Times New Roman" w:cs="Times New Roman"/>
        </w:rPr>
      </w:pPr>
    </w:p>
    <w:p w14:paraId="00000024"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Github</w:t>
      </w:r>
      <w:proofErr w:type="spellEnd"/>
      <w:r>
        <w:rPr>
          <w:rFonts w:ascii="Times New Roman" w:eastAsia="Times New Roman" w:hAnsi="Times New Roman" w:cs="Times New Roman"/>
          <w:color w:val="000000"/>
          <w:sz w:val="20"/>
          <w:szCs w:val="20"/>
        </w:rPr>
        <w:t xml:space="preserve"> Site</w:t>
      </w:r>
      <w:r>
        <w:rPr>
          <w:rFonts w:ascii="Times New Roman" w:eastAsia="Times New Roman" w:hAnsi="Times New Roman" w:cs="Times New Roman"/>
          <w:sz w:val="20"/>
          <w:szCs w:val="20"/>
        </w:rPr>
        <w:t xml:space="preserve">: </w:t>
      </w:r>
    </w:p>
    <w:p w14:paraId="00000025" w14:textId="77777777" w:rsidR="00350735" w:rsidRDefault="00E61FED">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hyperlink r:id="rId17">
        <w:r w:rsidR="008840B3">
          <w:rPr>
            <w:rFonts w:ascii="Times New Roman" w:eastAsia="Times New Roman" w:hAnsi="Times New Roman" w:cs="Times New Roman"/>
            <w:color w:val="1155CC"/>
            <w:sz w:val="20"/>
            <w:szCs w:val="20"/>
            <w:u w:val="single"/>
          </w:rPr>
          <w:t>https://github.com/pattydelafuente/llamaturn</w:t>
        </w:r>
      </w:hyperlink>
    </w:p>
    <w:p w14:paraId="00000026" w14:textId="77777777" w:rsidR="00350735" w:rsidRDefault="008840B3">
      <w:pPr>
        <w:keepNext/>
        <w:pBdr>
          <w:top w:val="nil"/>
          <w:left w:val="nil"/>
          <w:bottom w:val="nil"/>
          <w:right w:val="nil"/>
          <w:between w:val="nil"/>
        </w:pBdr>
        <w:spacing w:before="18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References </w:t>
      </w:r>
    </w:p>
    <w:p w14:paraId="00000027"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63" w:name="bookmark=id.3rdcrjn" w:colFirst="0" w:colLast="0"/>
      <w:bookmarkStart w:id="564" w:name="r1"/>
      <w:bookmarkEnd w:id="563"/>
      <w:r>
        <w:rPr>
          <w:rFonts w:ascii="Times New Roman" w:eastAsia="Times New Roman" w:hAnsi="Times New Roman" w:cs="Times New Roman"/>
          <w:color w:val="000000"/>
          <w:sz w:val="20"/>
          <w:szCs w:val="20"/>
        </w:rPr>
        <w:t xml:space="preserve">P. Murali, I. Steenstra, H. Yun, A. Shamekhi, and T. Bickmore. 2023. Improving Interactions with a Robot Using Large Language Models. </w:t>
      </w:r>
      <w:r>
        <w:rPr>
          <w:rFonts w:ascii="Times New Roman" w:eastAsia="Times New Roman" w:hAnsi="Times New Roman" w:cs="Times New Roman"/>
          <w:i/>
          <w:color w:val="000000"/>
          <w:sz w:val="20"/>
          <w:szCs w:val="20"/>
        </w:rPr>
        <w:t>CHI EA 2023: Extend Abstracts of the 2023 CHI Conference on Human Factors in Computing Systems</w:t>
      </w:r>
      <w:r>
        <w:rPr>
          <w:rFonts w:ascii="Times New Roman" w:eastAsia="Times New Roman" w:hAnsi="Times New Roman" w:cs="Times New Roman"/>
          <w:color w:val="000000"/>
          <w:sz w:val="20"/>
          <w:szCs w:val="20"/>
        </w:rPr>
        <w:t xml:space="preserve">, April 2023, Article No 175, Pages 1-8. </w:t>
      </w:r>
      <w:hyperlink r:id="rId18">
        <w:r>
          <w:rPr>
            <w:rFonts w:ascii="Times New Roman" w:eastAsia="Times New Roman" w:hAnsi="Times New Roman" w:cs="Times New Roman"/>
            <w:color w:val="000090"/>
            <w:sz w:val="20"/>
            <w:szCs w:val="20"/>
          </w:rPr>
          <w:t>https://doi.org/10.1145/3544549.3585602</w:t>
        </w:r>
      </w:hyperlink>
      <w:r>
        <w:rPr>
          <w:rFonts w:ascii="Times New Roman" w:eastAsia="Times New Roman" w:hAnsi="Times New Roman" w:cs="Times New Roman"/>
          <w:color w:val="000000"/>
          <w:sz w:val="20"/>
          <w:szCs w:val="20"/>
        </w:rPr>
        <w:t xml:space="preserve"> [1].</w:t>
      </w:r>
    </w:p>
    <w:p w14:paraId="00000028"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65" w:name="r2"/>
      <w:bookmarkEnd w:id="564"/>
      <w:r>
        <w:rPr>
          <w:rFonts w:ascii="Times New Roman" w:eastAsia="Times New Roman" w:hAnsi="Times New Roman" w:cs="Times New Roman"/>
          <w:color w:val="000000"/>
          <w:sz w:val="20"/>
          <w:szCs w:val="20"/>
        </w:rPr>
        <w:t xml:space="preserve">M. Zarkowski. 2019. Multi-Party Turn-Taking in Repeated Human-Robot Interactions: An Interdisciplinary Evaluation. </w:t>
      </w:r>
      <w:r>
        <w:rPr>
          <w:rFonts w:ascii="Times New Roman" w:eastAsia="Times New Roman" w:hAnsi="Times New Roman" w:cs="Times New Roman"/>
          <w:i/>
          <w:color w:val="000000"/>
          <w:sz w:val="20"/>
          <w:szCs w:val="20"/>
        </w:rPr>
        <w:t>Int J of Soc Robotics</w:t>
      </w:r>
      <w:r>
        <w:rPr>
          <w:rFonts w:ascii="Times New Roman" w:eastAsia="Times New Roman" w:hAnsi="Times New Roman" w:cs="Times New Roman"/>
          <w:color w:val="000000"/>
          <w:sz w:val="20"/>
          <w:szCs w:val="20"/>
        </w:rPr>
        <w:t xml:space="preserve"> 11, 693-707</w:t>
      </w:r>
      <w:bookmarkEnd w:id="565"/>
      <w:r>
        <w:rPr>
          <w:rFonts w:ascii="Times New Roman" w:eastAsia="Times New Roman" w:hAnsi="Times New Roman" w:cs="Times New Roman"/>
          <w:color w:val="000000"/>
          <w:sz w:val="20"/>
          <w:szCs w:val="20"/>
        </w:rPr>
        <w:t xml:space="preserve"> [2].</w:t>
      </w:r>
    </w:p>
    <w:p w14:paraId="00000029"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66" w:name="bookmark=id.26in1rg" w:colFirst="0" w:colLast="0"/>
      <w:bookmarkStart w:id="567" w:name="bookmark=id.35nkun2" w:colFirst="0" w:colLast="0"/>
      <w:bookmarkStart w:id="568" w:name="bookmark=id.lnxbz9" w:colFirst="0" w:colLast="0"/>
      <w:bookmarkStart w:id="569" w:name="r3"/>
      <w:bookmarkEnd w:id="566"/>
      <w:bookmarkEnd w:id="567"/>
      <w:bookmarkEnd w:id="568"/>
      <w:r>
        <w:rPr>
          <w:rFonts w:ascii="Times New Roman" w:eastAsia="Times New Roman" w:hAnsi="Times New Roman" w:cs="Times New Roman"/>
          <w:color w:val="000000"/>
          <w:sz w:val="20"/>
          <w:szCs w:val="20"/>
        </w:rPr>
        <w:t xml:space="preserve">Gabriel Skantze. 2021. Turn-taking in Conversational Systems and Human-Robot Interaction: A Review. </w:t>
      </w:r>
      <w:r>
        <w:rPr>
          <w:rFonts w:ascii="Times New Roman" w:eastAsia="Times New Roman" w:hAnsi="Times New Roman" w:cs="Times New Roman"/>
          <w:i/>
          <w:color w:val="000000"/>
          <w:sz w:val="20"/>
          <w:szCs w:val="20"/>
        </w:rPr>
        <w:t>Computer Speech &amp; Language</w:t>
      </w:r>
      <w:r>
        <w:rPr>
          <w:rFonts w:ascii="Times New Roman" w:eastAsia="Times New Roman" w:hAnsi="Times New Roman" w:cs="Times New Roman"/>
          <w:color w:val="000000"/>
          <w:sz w:val="20"/>
          <w:szCs w:val="20"/>
        </w:rPr>
        <w:t xml:space="preserve">, Volume 67. </w:t>
      </w:r>
      <w:proofErr w:type="gramStart"/>
      <w:r>
        <w:rPr>
          <w:rFonts w:ascii="Times New Roman" w:eastAsia="Times New Roman" w:hAnsi="Times New Roman" w:cs="Times New Roman"/>
          <w:color w:val="000000"/>
          <w:sz w:val="20"/>
          <w:szCs w:val="20"/>
        </w:rPr>
        <w:t>2021,  101178</w:t>
      </w:r>
      <w:proofErr w:type="gramEnd"/>
      <w:r>
        <w:rPr>
          <w:rFonts w:ascii="Times New Roman" w:eastAsia="Times New Roman" w:hAnsi="Times New Roman" w:cs="Times New Roman"/>
          <w:color w:val="000000"/>
          <w:sz w:val="20"/>
          <w:szCs w:val="20"/>
        </w:rPr>
        <w:t xml:space="preserve">, ISSN 0885-2308  </w:t>
      </w:r>
      <w:bookmarkEnd w:id="569"/>
      <w:r w:rsidR="00E61FED">
        <w:fldChar w:fldCharType="begin"/>
      </w:r>
      <w:r w:rsidR="00E61FED">
        <w:instrText>HYPERLINK "https://doi.org/10.1016/j.csl.2020.101178" \h</w:instrText>
      </w:r>
      <w:r w:rsidR="00E61FED">
        <w:fldChar w:fldCharType="separate"/>
      </w:r>
      <w:r>
        <w:rPr>
          <w:rFonts w:ascii="Times New Roman" w:eastAsia="Times New Roman" w:hAnsi="Times New Roman" w:cs="Times New Roman"/>
          <w:color w:val="000090"/>
          <w:sz w:val="20"/>
          <w:szCs w:val="20"/>
        </w:rPr>
        <w:t>https://doi.org/10.1016/j.csl.2020.101178</w:t>
      </w:r>
      <w:r w:rsidR="00E61FED">
        <w:rPr>
          <w:rFonts w:ascii="Times New Roman" w:eastAsia="Times New Roman" w:hAnsi="Times New Roman" w:cs="Times New Roman"/>
          <w:color w:val="000090"/>
          <w:sz w:val="20"/>
          <w:szCs w:val="20"/>
        </w:rPr>
        <w:fldChar w:fldCharType="end"/>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3</w:t>
      </w:r>
      <w:r>
        <w:rPr>
          <w:rFonts w:ascii="Times New Roman" w:eastAsia="Times New Roman" w:hAnsi="Times New Roman" w:cs="Times New Roman"/>
          <w:color w:val="000000"/>
          <w:sz w:val="20"/>
          <w:szCs w:val="20"/>
        </w:rPr>
        <w:t>].</w:t>
      </w:r>
    </w:p>
    <w:p w14:paraId="0000002A"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70" w:name="r4"/>
      <w:r>
        <w:rPr>
          <w:rFonts w:ascii="Times New Roman" w:eastAsia="Times New Roman" w:hAnsi="Times New Roman" w:cs="Times New Roman"/>
          <w:color w:val="000000"/>
          <w:sz w:val="20"/>
          <w:szCs w:val="20"/>
        </w:rPr>
        <w:t xml:space="preserve">Maike Paetzel-Prüsmann and James Kennedy. 2023.  Improving a Robot's Turn-Taking Behavior in Dynamic Multiparty Interactions. </w:t>
      </w:r>
      <w:r>
        <w:rPr>
          <w:rFonts w:ascii="Times New Roman" w:eastAsia="Times New Roman" w:hAnsi="Times New Roman" w:cs="Times New Roman"/>
          <w:i/>
          <w:color w:val="000000"/>
          <w:sz w:val="20"/>
          <w:szCs w:val="20"/>
        </w:rPr>
        <w:t>In Companion of the 2023 ACM/IEEE International Conference on Human-Robot Interaction (HRI '23). Association for Computing Machinery</w:t>
      </w:r>
      <w:r>
        <w:rPr>
          <w:rFonts w:ascii="Times New Roman" w:eastAsia="Times New Roman" w:hAnsi="Times New Roman" w:cs="Times New Roman"/>
          <w:color w:val="000000"/>
          <w:sz w:val="20"/>
          <w:szCs w:val="20"/>
        </w:rPr>
        <w:t xml:space="preserve">, New York, NY, USA, 411–415. </w:t>
      </w:r>
      <w:hyperlink r:id="rId19">
        <w:r>
          <w:rPr>
            <w:rFonts w:ascii="Times New Roman" w:eastAsia="Times New Roman" w:hAnsi="Times New Roman" w:cs="Times New Roman"/>
            <w:color w:val="000090"/>
            <w:sz w:val="20"/>
            <w:szCs w:val="20"/>
          </w:rPr>
          <w:t>https://doi.org/10.1145/3568294.3580117</w:t>
        </w:r>
      </w:hyperlink>
      <w:bookmarkEnd w:id="570"/>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 xml:space="preserve">]. </w:t>
      </w:r>
    </w:p>
    <w:p w14:paraId="0000002B"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4"/>
          <w:szCs w:val="24"/>
        </w:rPr>
      </w:pPr>
      <w:bookmarkStart w:id="571" w:name="bookmark=id.1ksv4uv" w:colFirst="0" w:colLast="0"/>
      <w:bookmarkEnd w:id="571"/>
      <w:r>
        <w:rPr>
          <w:rFonts w:ascii="Times New Roman" w:eastAsia="Times New Roman" w:hAnsi="Times New Roman" w:cs="Times New Roman"/>
          <w:color w:val="000000"/>
          <w:sz w:val="20"/>
          <w:szCs w:val="20"/>
        </w:rPr>
        <w:t xml:space="preserve">Pourya Shahverdi, Alexander Tyshka, Madeline Trombly, and Wing-Yue Geoffrey Louie. 2022. Learning Turn-Taking Behavior from Human Demonstrations for Social Human-Robot Interactions. </w:t>
      </w:r>
      <w:r>
        <w:rPr>
          <w:rFonts w:ascii="Times New Roman" w:eastAsia="Times New Roman" w:hAnsi="Times New Roman" w:cs="Times New Roman"/>
          <w:i/>
          <w:color w:val="000000"/>
          <w:sz w:val="20"/>
          <w:szCs w:val="20"/>
        </w:rPr>
        <w:t>2022 IEEE/RSJ International Conference on Intelligent Robots and Systems (IROS)</w:t>
      </w:r>
      <w:r>
        <w:rPr>
          <w:rFonts w:ascii="Times New Roman" w:eastAsia="Times New Roman" w:hAnsi="Times New Roman" w:cs="Times New Roman"/>
          <w:color w:val="000000"/>
          <w:sz w:val="20"/>
          <w:szCs w:val="20"/>
        </w:rPr>
        <w:t xml:space="preserve"> October 23-27, 2022, Kyoto, Japan. </w:t>
      </w:r>
      <w:hyperlink r:id="rId20">
        <w:r>
          <w:rPr>
            <w:rFonts w:ascii="Times New Roman" w:eastAsia="Times New Roman" w:hAnsi="Times New Roman" w:cs="Times New Roman"/>
            <w:color w:val="000090"/>
            <w:sz w:val="20"/>
            <w:szCs w:val="20"/>
          </w:rPr>
          <w:t>https://ieeexplore.ieee.org/document/9981243</w:t>
        </w:r>
      </w:hyperlink>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color w:val="000000"/>
          <w:sz w:val="20"/>
          <w:szCs w:val="20"/>
        </w:rPr>
        <w:t xml:space="preserve">]. </w:t>
      </w:r>
    </w:p>
    <w:p w14:paraId="0000002C"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72" w:name="r5"/>
      <w:bookmarkStart w:id="573" w:name="r6"/>
      <w:r>
        <w:rPr>
          <w:rFonts w:ascii="Times New Roman" w:eastAsia="Times New Roman" w:hAnsi="Times New Roman" w:cs="Times New Roman"/>
          <w:color w:val="000000"/>
          <w:sz w:val="20"/>
          <w:szCs w:val="20"/>
        </w:rPr>
        <w:t xml:space="preserve">Divesh Lala, Koji Inoue, and Tatsuya Kawahara 2019. Smooth Turn taking by a Robot Using an Online Continuous Model to Generate Turn-taking Cues. </w:t>
      </w:r>
      <w:r>
        <w:rPr>
          <w:rFonts w:ascii="Times New Roman" w:eastAsia="Times New Roman" w:hAnsi="Times New Roman" w:cs="Times New Roman"/>
          <w:i/>
          <w:color w:val="000000"/>
          <w:sz w:val="20"/>
          <w:szCs w:val="20"/>
        </w:rPr>
        <w:t>2019 International Conference on Multimodal Interaction (ICMI ’19),</w:t>
      </w:r>
      <w:r>
        <w:rPr>
          <w:rFonts w:ascii="Times New Roman" w:eastAsia="Times New Roman" w:hAnsi="Times New Roman" w:cs="Times New Roman"/>
          <w:color w:val="000000"/>
          <w:sz w:val="20"/>
          <w:szCs w:val="20"/>
        </w:rPr>
        <w:t xml:space="preserve"> October 14–18, 2019, Suzhou, China. ACM, New York, NY, USA, 9 </w:t>
      </w:r>
      <w:r>
        <w:rPr>
          <w:rFonts w:ascii="Times New Roman" w:eastAsia="Times New Roman" w:hAnsi="Times New Roman" w:cs="Times New Roman"/>
          <w:color w:val="000000"/>
          <w:sz w:val="20"/>
          <w:szCs w:val="20"/>
        </w:rPr>
        <w:t xml:space="preserve">pages. </w:t>
      </w:r>
      <w:hyperlink r:id="rId21">
        <w:r>
          <w:rPr>
            <w:rFonts w:ascii="Times New Roman" w:eastAsia="Times New Roman" w:hAnsi="Times New Roman" w:cs="Times New Roman"/>
            <w:color w:val="000090"/>
            <w:sz w:val="20"/>
            <w:szCs w:val="20"/>
          </w:rPr>
          <w:t>https://doi.org/10.1145/3340555.3353727</w:t>
        </w:r>
      </w:hyperlink>
      <w:bookmarkEnd w:id="573"/>
      <w:r>
        <w:rPr>
          <w:rFonts w:ascii="Times New Roman" w:eastAsia="Times New Roman" w:hAnsi="Times New Roman" w:cs="Times New Roman"/>
          <w:color w:val="000000"/>
          <w:sz w:val="20"/>
          <w:szCs w:val="20"/>
        </w:rPr>
        <w:t xml:space="preserve"> </w:t>
      </w:r>
      <w:bookmarkEnd w:id="572"/>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6</w:t>
      </w:r>
      <w:r>
        <w:rPr>
          <w:rFonts w:ascii="Times New Roman" w:eastAsia="Times New Roman" w:hAnsi="Times New Roman" w:cs="Times New Roman"/>
          <w:color w:val="000000"/>
          <w:sz w:val="20"/>
          <w:szCs w:val="20"/>
        </w:rPr>
        <w:t>].</w:t>
      </w:r>
    </w:p>
    <w:p w14:paraId="0000002D" w14:textId="77777777"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74" w:name="r7"/>
      <w:r>
        <w:rPr>
          <w:rFonts w:ascii="Times New Roman" w:eastAsia="Times New Roman" w:hAnsi="Times New Roman" w:cs="Times New Roman"/>
          <w:color w:val="000000"/>
          <w:sz w:val="20"/>
          <w:szCs w:val="20"/>
        </w:rPr>
        <w:t xml:space="preserve">T. Song, N. Chen, J. Jiang, Z. Zhu and Y. </w:t>
      </w:r>
      <w:proofErr w:type="gramStart"/>
      <w:r>
        <w:rPr>
          <w:rFonts w:ascii="Times New Roman" w:eastAsia="Times New Roman" w:hAnsi="Times New Roman" w:cs="Times New Roman"/>
          <w:color w:val="000000"/>
          <w:sz w:val="20"/>
          <w:szCs w:val="20"/>
        </w:rPr>
        <w:t>Zou,  2023</w:t>
      </w:r>
      <w:proofErr w:type="gramEnd"/>
      <w:r>
        <w:rPr>
          <w:rFonts w:ascii="Times New Roman" w:eastAsia="Times New Roman" w:hAnsi="Times New Roman" w:cs="Times New Roman"/>
          <w:color w:val="000000"/>
          <w:sz w:val="20"/>
          <w:szCs w:val="20"/>
        </w:rPr>
        <w:t xml:space="preserve">. Improving Retrieval-Based Dialogue System Via Syntax-Informed Attention, ICASSP 2023 - 2023 </w:t>
      </w:r>
      <w:r>
        <w:rPr>
          <w:rFonts w:ascii="Times New Roman" w:eastAsia="Times New Roman" w:hAnsi="Times New Roman" w:cs="Times New Roman"/>
          <w:i/>
          <w:color w:val="000000"/>
          <w:sz w:val="20"/>
          <w:szCs w:val="20"/>
        </w:rPr>
        <w:t xml:space="preserve">IEEE International Conference on Acoustics, </w:t>
      </w:r>
      <w:proofErr w:type="gramStart"/>
      <w:r>
        <w:rPr>
          <w:rFonts w:ascii="Times New Roman" w:eastAsia="Times New Roman" w:hAnsi="Times New Roman" w:cs="Times New Roman"/>
          <w:i/>
          <w:color w:val="000000"/>
          <w:sz w:val="20"/>
          <w:szCs w:val="20"/>
        </w:rPr>
        <w:t>Speech</w:t>
      </w:r>
      <w:proofErr w:type="gramEnd"/>
      <w:r>
        <w:rPr>
          <w:rFonts w:ascii="Times New Roman" w:eastAsia="Times New Roman" w:hAnsi="Times New Roman" w:cs="Times New Roman"/>
          <w:i/>
          <w:color w:val="000000"/>
          <w:sz w:val="20"/>
          <w:szCs w:val="20"/>
        </w:rPr>
        <w:t xml:space="preserve"> and Signal Processing (ICASSP)</w:t>
      </w:r>
      <w:r>
        <w:rPr>
          <w:rFonts w:ascii="Times New Roman" w:eastAsia="Times New Roman" w:hAnsi="Times New Roman" w:cs="Times New Roman"/>
          <w:color w:val="000000"/>
          <w:sz w:val="20"/>
          <w:szCs w:val="20"/>
        </w:rPr>
        <w:t>, Rhodes Island, Greece, 2023, pp. 1-5, https://doi.org/ 10.1109/ICASSP49357.2023.10095548</w:t>
      </w:r>
      <w:bookmarkEnd w:id="574"/>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7</w:t>
      </w:r>
      <w:r>
        <w:rPr>
          <w:rFonts w:ascii="Times New Roman" w:eastAsia="Times New Roman" w:hAnsi="Times New Roman" w:cs="Times New Roman"/>
          <w:color w:val="000000"/>
          <w:sz w:val="20"/>
          <w:szCs w:val="20"/>
        </w:rPr>
        <w:t>].</w:t>
      </w:r>
    </w:p>
    <w:p w14:paraId="0000002E" w14:textId="317E2C5F"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75" w:name="bookmark=id.44sinio" w:colFirst="0" w:colLast="0"/>
      <w:bookmarkStart w:id="576" w:name="r8"/>
      <w:bookmarkEnd w:id="575"/>
      <w:r>
        <w:rPr>
          <w:rFonts w:ascii="Times New Roman" w:eastAsia="Times New Roman" w:hAnsi="Times New Roman" w:cs="Times New Roman"/>
          <w:color w:val="000000"/>
          <w:sz w:val="20"/>
          <w:szCs w:val="20"/>
        </w:rPr>
        <w:t xml:space="preserve">Y.  </w:t>
      </w:r>
      <w:proofErr w:type="gramStart"/>
      <w:r>
        <w:rPr>
          <w:rFonts w:ascii="Times New Roman" w:eastAsia="Times New Roman" w:hAnsi="Times New Roman" w:cs="Times New Roman"/>
          <w:color w:val="000000"/>
          <w:sz w:val="20"/>
          <w:szCs w:val="20"/>
        </w:rPr>
        <w:t>Xu  Zhao</w:t>
      </w:r>
      <w:proofErr w:type="gramEnd"/>
      <w:r>
        <w:rPr>
          <w:rFonts w:ascii="Times New Roman" w:eastAsia="Times New Roman" w:hAnsi="Times New Roman" w:cs="Times New Roman"/>
          <w:color w:val="000000"/>
          <w:sz w:val="20"/>
          <w:szCs w:val="20"/>
        </w:rPr>
        <w:t xml:space="preserve">, H., &amp; Zhang, Z. 2021. Topic-Aware Multi-turn Dialogue Modeling. </w:t>
      </w:r>
      <w:r>
        <w:rPr>
          <w:rFonts w:ascii="Times New Roman" w:eastAsia="Times New Roman" w:hAnsi="Times New Roman" w:cs="Times New Roman"/>
          <w:i/>
          <w:color w:val="000000"/>
          <w:sz w:val="20"/>
          <w:szCs w:val="20"/>
        </w:rPr>
        <w:t>Proceedings of the AAAI Conference on Artificial Intelligence</w:t>
      </w:r>
      <w:r>
        <w:rPr>
          <w:rFonts w:ascii="Times New Roman" w:eastAsia="Times New Roman" w:hAnsi="Times New Roman" w:cs="Times New Roman"/>
          <w:color w:val="000000"/>
          <w:sz w:val="20"/>
          <w:szCs w:val="20"/>
        </w:rPr>
        <w:t>, 35(</w:t>
      </w:r>
      <w:r>
        <w:rPr>
          <w:rFonts w:ascii="Times New Roman" w:eastAsia="Times New Roman" w:hAnsi="Times New Roman" w:cs="Times New Roman"/>
          <w:sz w:val="20"/>
          <w:szCs w:val="20"/>
        </w:rPr>
        <w:t>8</w:t>
      </w:r>
      <w:r>
        <w:rPr>
          <w:rFonts w:ascii="Times New Roman" w:eastAsia="Times New Roman" w:hAnsi="Times New Roman" w:cs="Times New Roman"/>
          <w:color w:val="000000"/>
          <w:sz w:val="20"/>
          <w:szCs w:val="20"/>
        </w:rPr>
        <w:t xml:space="preserve">), 14176-14184. </w:t>
      </w:r>
      <w:hyperlink r:id="rId22">
        <w:r>
          <w:rPr>
            <w:rFonts w:ascii="Times New Roman" w:eastAsia="Times New Roman" w:hAnsi="Times New Roman" w:cs="Times New Roman"/>
            <w:color w:val="000090"/>
            <w:sz w:val="20"/>
            <w:szCs w:val="20"/>
          </w:rPr>
          <w:t>https://doi.org/10.1609/aaai.v35i16.17668</w:t>
        </w:r>
      </w:hyperlink>
      <w:r>
        <w:rPr>
          <w:rFonts w:ascii="Times New Roman" w:eastAsia="Times New Roman" w:hAnsi="Times New Roman" w:cs="Times New Roman"/>
          <w:color w:val="000000"/>
          <w:sz w:val="20"/>
          <w:szCs w:val="20"/>
        </w:rPr>
        <w:t xml:space="preserve"> </w:t>
      </w:r>
      <w:bookmarkEnd w:id="576"/>
      <w:r>
        <w:rPr>
          <w:rFonts w:ascii="Times New Roman" w:eastAsia="Times New Roman" w:hAnsi="Times New Roman" w:cs="Times New Roman"/>
          <w:color w:val="000000"/>
          <w:sz w:val="20"/>
          <w:szCs w:val="20"/>
        </w:rPr>
        <w:t>[</w:t>
      </w:r>
      <w:del w:id="577" w:author="Patty Delafuente" w:date="2023-12-19T20:12:00Z">
        <w:r w:rsidDel="00F0216B">
          <w:rPr>
            <w:rFonts w:ascii="Times New Roman" w:eastAsia="Times New Roman" w:hAnsi="Times New Roman" w:cs="Times New Roman"/>
            <w:sz w:val="20"/>
            <w:szCs w:val="20"/>
          </w:rPr>
          <w:delText>9</w:delText>
        </w:r>
      </w:del>
      <w:ins w:id="578" w:author="Patty Delafuente" w:date="2023-12-19T20:12:00Z">
        <w:r w:rsidR="00F0216B">
          <w:rPr>
            <w:rFonts w:ascii="Times New Roman" w:eastAsia="Times New Roman" w:hAnsi="Times New Roman" w:cs="Times New Roman"/>
            <w:sz w:val="20"/>
            <w:szCs w:val="20"/>
          </w:rPr>
          <w:t>8</w:t>
        </w:r>
      </w:ins>
      <w:r>
        <w:rPr>
          <w:rFonts w:ascii="Times New Roman" w:eastAsia="Times New Roman" w:hAnsi="Times New Roman" w:cs="Times New Roman"/>
          <w:color w:val="000000"/>
          <w:sz w:val="20"/>
          <w:szCs w:val="20"/>
        </w:rPr>
        <w:t>].</w:t>
      </w:r>
    </w:p>
    <w:p w14:paraId="0000002F" w14:textId="188AD04F"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79" w:name="r9"/>
      <w:r>
        <w:rPr>
          <w:rFonts w:ascii="Times New Roman" w:eastAsia="Times New Roman" w:hAnsi="Times New Roman" w:cs="Times New Roman"/>
          <w:color w:val="000000"/>
          <w:sz w:val="20"/>
          <w:szCs w:val="20"/>
        </w:rPr>
        <w:t xml:space="preserve">L Lui, Z.  Zhang, H. Zhao, X. Zhou. 2021. Filling the Gap of Utterance-aware and Speaker-aware Representation for Multi-turn Dialogue. </w:t>
      </w:r>
      <w:r>
        <w:rPr>
          <w:rFonts w:ascii="Times New Roman" w:eastAsia="Times New Roman" w:hAnsi="Times New Roman" w:cs="Times New Roman"/>
          <w:i/>
          <w:color w:val="000000"/>
          <w:sz w:val="20"/>
          <w:szCs w:val="20"/>
        </w:rPr>
        <w:t>Proceedings of the AAAI Conference on Artificial Intelligence</w:t>
      </w:r>
      <w:r>
        <w:rPr>
          <w:rFonts w:ascii="Times New Roman" w:eastAsia="Times New Roman" w:hAnsi="Times New Roman" w:cs="Times New Roman"/>
          <w:color w:val="000000"/>
          <w:sz w:val="20"/>
          <w:szCs w:val="20"/>
        </w:rPr>
        <w:t xml:space="preserve">, 35(15), 13406-13414. </w:t>
      </w:r>
      <w:hyperlink r:id="rId23">
        <w:r>
          <w:rPr>
            <w:rFonts w:ascii="Times New Roman" w:eastAsia="Times New Roman" w:hAnsi="Times New Roman" w:cs="Times New Roman"/>
            <w:color w:val="000090"/>
            <w:sz w:val="20"/>
            <w:szCs w:val="20"/>
          </w:rPr>
          <w:t>https://doi.org/10.1609/aaai.v35i15.17582</w:t>
        </w:r>
      </w:hyperlink>
      <w:bookmarkEnd w:id="579"/>
      <w:r>
        <w:rPr>
          <w:rFonts w:ascii="Times New Roman" w:eastAsia="Times New Roman" w:hAnsi="Times New Roman" w:cs="Times New Roman"/>
          <w:color w:val="000000"/>
          <w:sz w:val="20"/>
          <w:szCs w:val="20"/>
        </w:rPr>
        <w:t xml:space="preserve"> [</w:t>
      </w:r>
      <w:del w:id="580" w:author="Patty Delafuente" w:date="2023-12-19T20:12:00Z">
        <w:r w:rsidDel="00F0216B">
          <w:rPr>
            <w:rFonts w:ascii="Times New Roman" w:eastAsia="Times New Roman" w:hAnsi="Times New Roman" w:cs="Times New Roman"/>
            <w:color w:val="000000"/>
            <w:sz w:val="20"/>
            <w:szCs w:val="20"/>
          </w:rPr>
          <w:delText>1</w:delText>
        </w:r>
        <w:r w:rsidDel="00F0216B">
          <w:rPr>
            <w:rFonts w:ascii="Times New Roman" w:eastAsia="Times New Roman" w:hAnsi="Times New Roman" w:cs="Times New Roman"/>
            <w:sz w:val="20"/>
            <w:szCs w:val="20"/>
          </w:rPr>
          <w:delText>0</w:delText>
        </w:r>
      </w:del>
      <w:ins w:id="581" w:author="Patty Delafuente" w:date="2023-12-19T20:12:00Z">
        <w:r w:rsidR="00F0216B">
          <w:rPr>
            <w:rFonts w:ascii="Times New Roman" w:eastAsia="Times New Roman" w:hAnsi="Times New Roman" w:cs="Times New Roman"/>
            <w:color w:val="000000"/>
            <w:sz w:val="20"/>
            <w:szCs w:val="20"/>
          </w:rPr>
          <w:t>9</w:t>
        </w:r>
      </w:ins>
      <w:r>
        <w:rPr>
          <w:rFonts w:ascii="Times New Roman" w:eastAsia="Times New Roman" w:hAnsi="Times New Roman" w:cs="Times New Roman"/>
          <w:color w:val="000000"/>
          <w:sz w:val="20"/>
          <w:szCs w:val="20"/>
        </w:rPr>
        <w:t>].</w:t>
      </w:r>
    </w:p>
    <w:p w14:paraId="00000030" w14:textId="749406B6"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82" w:name="r10"/>
      <w:r>
        <w:rPr>
          <w:rFonts w:ascii="Times New Roman" w:eastAsia="Times New Roman" w:hAnsi="Times New Roman" w:cs="Times New Roman"/>
          <w:color w:val="000000"/>
          <w:sz w:val="20"/>
          <w:szCs w:val="20"/>
        </w:rPr>
        <w:t xml:space="preserve">B. Zhang and H. Soh. 2023. Large Language Models as Zero-Shot Human Models for Human-Robot Interaction.  </w:t>
      </w:r>
      <w:hyperlink r:id="rId24">
        <w:r>
          <w:rPr>
            <w:rFonts w:ascii="Times New Roman" w:eastAsia="Times New Roman" w:hAnsi="Times New Roman" w:cs="Times New Roman"/>
            <w:color w:val="000090"/>
            <w:sz w:val="20"/>
            <w:szCs w:val="20"/>
          </w:rPr>
          <w:t>https://doi.org/10.48550/arXiv.2303.035482</w:t>
        </w:r>
      </w:hyperlink>
      <w:bookmarkEnd w:id="582"/>
      <w:r>
        <w:rPr>
          <w:rFonts w:ascii="Times New Roman" w:eastAsia="Times New Roman" w:hAnsi="Times New Roman" w:cs="Times New Roman"/>
          <w:color w:val="000000"/>
          <w:sz w:val="20"/>
          <w:szCs w:val="20"/>
        </w:rPr>
        <w:t xml:space="preserve"> [</w:t>
      </w:r>
      <w:del w:id="583" w:author="Patty Delafuente" w:date="2023-12-19T20:12:00Z">
        <w:r w:rsidDel="00F0216B">
          <w:rPr>
            <w:rFonts w:ascii="Times New Roman" w:eastAsia="Times New Roman" w:hAnsi="Times New Roman" w:cs="Times New Roman"/>
            <w:color w:val="000000"/>
            <w:sz w:val="20"/>
            <w:szCs w:val="20"/>
          </w:rPr>
          <w:delText>1</w:delText>
        </w:r>
        <w:r w:rsidDel="00F0216B">
          <w:rPr>
            <w:rFonts w:ascii="Times New Roman" w:eastAsia="Times New Roman" w:hAnsi="Times New Roman" w:cs="Times New Roman"/>
            <w:sz w:val="20"/>
            <w:szCs w:val="20"/>
          </w:rPr>
          <w:delText>1</w:delText>
        </w:r>
      </w:del>
      <w:ins w:id="584" w:author="Patty Delafuente" w:date="2023-12-19T20:12:00Z">
        <w:r w:rsidR="00F0216B">
          <w:rPr>
            <w:rFonts w:ascii="Times New Roman" w:eastAsia="Times New Roman" w:hAnsi="Times New Roman" w:cs="Times New Roman"/>
            <w:color w:val="000000"/>
            <w:sz w:val="20"/>
            <w:szCs w:val="20"/>
          </w:rPr>
          <w:t>1</w:t>
        </w:r>
        <w:r w:rsidR="00F0216B">
          <w:rPr>
            <w:rFonts w:ascii="Times New Roman" w:eastAsia="Times New Roman" w:hAnsi="Times New Roman" w:cs="Times New Roman"/>
            <w:sz w:val="20"/>
            <w:szCs w:val="20"/>
          </w:rPr>
          <w:t>0</w:t>
        </w:r>
      </w:ins>
      <w:r>
        <w:rPr>
          <w:rFonts w:ascii="Times New Roman" w:eastAsia="Times New Roman" w:hAnsi="Times New Roman" w:cs="Times New Roman"/>
          <w:color w:val="000000"/>
          <w:sz w:val="20"/>
          <w:szCs w:val="20"/>
        </w:rPr>
        <w:t>].</w:t>
      </w:r>
    </w:p>
    <w:p w14:paraId="00000031" w14:textId="5CFF2B3A"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85" w:name="r11"/>
      <w:r>
        <w:rPr>
          <w:rFonts w:ascii="Times New Roman" w:eastAsia="Times New Roman" w:hAnsi="Times New Roman" w:cs="Times New Roman"/>
          <w:color w:val="000000"/>
          <w:sz w:val="20"/>
          <w:szCs w:val="20"/>
        </w:rPr>
        <w:t xml:space="preserve">Rui Yan. 2018. “Chitty-Chitty-Chat Bot”: Deep Learning for Conversational AI. </w:t>
      </w:r>
      <w:r>
        <w:rPr>
          <w:rFonts w:ascii="Times New Roman" w:eastAsia="Times New Roman" w:hAnsi="Times New Roman" w:cs="Times New Roman"/>
          <w:i/>
          <w:color w:val="000000"/>
          <w:sz w:val="20"/>
          <w:szCs w:val="20"/>
        </w:rPr>
        <w:t>IJCAI'18: Proceedings of the 27th International Joint Conference on Artificial Intelligence</w:t>
      </w:r>
      <w:r>
        <w:rPr>
          <w:rFonts w:ascii="Times New Roman" w:eastAsia="Times New Roman" w:hAnsi="Times New Roman" w:cs="Times New Roman"/>
          <w:color w:val="000000"/>
          <w:sz w:val="20"/>
          <w:szCs w:val="20"/>
        </w:rPr>
        <w:t xml:space="preserve"> July 2018 Pages 5520–5526 </w:t>
      </w:r>
      <w:bookmarkEnd w:id="585"/>
      <w:r>
        <w:rPr>
          <w:rFonts w:ascii="Times New Roman" w:eastAsia="Times New Roman" w:hAnsi="Times New Roman" w:cs="Times New Roman"/>
          <w:color w:val="000000"/>
          <w:sz w:val="20"/>
          <w:szCs w:val="20"/>
        </w:rPr>
        <w:t>[</w:t>
      </w:r>
      <w:del w:id="586" w:author="Patty Delafuente" w:date="2023-12-19T20:13:00Z">
        <w:r w:rsidDel="00F0216B">
          <w:rPr>
            <w:rFonts w:ascii="Times New Roman" w:eastAsia="Times New Roman" w:hAnsi="Times New Roman" w:cs="Times New Roman"/>
            <w:color w:val="000000"/>
            <w:sz w:val="20"/>
            <w:szCs w:val="20"/>
          </w:rPr>
          <w:delText>1</w:delText>
        </w:r>
        <w:r w:rsidDel="00F0216B">
          <w:rPr>
            <w:rFonts w:ascii="Times New Roman" w:eastAsia="Times New Roman" w:hAnsi="Times New Roman" w:cs="Times New Roman"/>
            <w:sz w:val="20"/>
            <w:szCs w:val="20"/>
          </w:rPr>
          <w:delText>2</w:delText>
        </w:r>
      </w:del>
      <w:ins w:id="587" w:author="Patty Delafuente" w:date="2023-12-19T20:13:00Z">
        <w:r w:rsidR="00F0216B">
          <w:rPr>
            <w:rFonts w:ascii="Times New Roman" w:eastAsia="Times New Roman" w:hAnsi="Times New Roman" w:cs="Times New Roman"/>
            <w:color w:val="000000"/>
            <w:sz w:val="20"/>
            <w:szCs w:val="20"/>
          </w:rPr>
          <w:t>1</w:t>
        </w:r>
        <w:r w:rsidR="00F0216B">
          <w:rPr>
            <w:rFonts w:ascii="Times New Roman" w:eastAsia="Times New Roman" w:hAnsi="Times New Roman" w:cs="Times New Roman"/>
            <w:sz w:val="20"/>
            <w:szCs w:val="20"/>
          </w:rPr>
          <w:t>1</w:t>
        </w:r>
      </w:ins>
      <w:r>
        <w:rPr>
          <w:rFonts w:ascii="Times New Roman" w:eastAsia="Times New Roman" w:hAnsi="Times New Roman" w:cs="Times New Roman"/>
          <w:color w:val="000000"/>
          <w:sz w:val="20"/>
          <w:szCs w:val="20"/>
        </w:rPr>
        <w:t>]</w:t>
      </w:r>
    </w:p>
    <w:p w14:paraId="00000032" w14:textId="755D5775"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88" w:name="r12"/>
      <w:r>
        <w:rPr>
          <w:rFonts w:ascii="Times New Roman" w:eastAsia="Times New Roman" w:hAnsi="Times New Roman" w:cs="Times New Roman"/>
          <w:color w:val="000000"/>
          <w:sz w:val="20"/>
          <w:szCs w:val="20"/>
        </w:rPr>
        <w:t xml:space="preserve">B. Jian, </w:t>
      </w:r>
      <w:proofErr w:type="gramStart"/>
      <w:r>
        <w:rPr>
          <w:rFonts w:ascii="Times New Roman" w:eastAsia="Times New Roman" w:hAnsi="Times New Roman" w:cs="Times New Roman"/>
          <w:color w:val="000000"/>
          <w:sz w:val="20"/>
          <w:szCs w:val="20"/>
        </w:rPr>
        <w:t>Et Al.</w:t>
      </w:r>
      <w:proofErr w:type="gramEnd"/>
      <w:r>
        <w:rPr>
          <w:rFonts w:ascii="Times New Roman" w:eastAsia="Times New Roman" w:hAnsi="Times New Roman" w:cs="Times New Roman"/>
          <w:color w:val="000000"/>
          <w:sz w:val="20"/>
          <w:szCs w:val="20"/>
        </w:rPr>
        <w:t xml:space="preserve"> 2023. Response-conditioned Turn-taking Prediction. arXiv:2305.02036 [cs.CL]. </w:t>
      </w:r>
      <w:hyperlink r:id="rId25">
        <w:r>
          <w:rPr>
            <w:rFonts w:ascii="Times New Roman" w:eastAsia="Times New Roman" w:hAnsi="Times New Roman" w:cs="Times New Roman"/>
            <w:color w:val="000090"/>
            <w:sz w:val="20"/>
            <w:szCs w:val="20"/>
          </w:rPr>
          <w:t>https://arxiv.org/abs/2305.02036</w:t>
        </w:r>
      </w:hyperlink>
      <w:bookmarkEnd w:id="588"/>
      <w:r>
        <w:rPr>
          <w:rFonts w:ascii="Times New Roman" w:eastAsia="Times New Roman" w:hAnsi="Times New Roman" w:cs="Times New Roman"/>
          <w:color w:val="000000"/>
          <w:sz w:val="20"/>
          <w:szCs w:val="20"/>
        </w:rPr>
        <w:t xml:space="preserve"> [</w:t>
      </w:r>
      <w:del w:id="589" w:author="Patty Delafuente" w:date="2023-12-19T20:13:00Z">
        <w:r w:rsidDel="00F0216B">
          <w:rPr>
            <w:rFonts w:ascii="Times New Roman" w:eastAsia="Times New Roman" w:hAnsi="Times New Roman" w:cs="Times New Roman"/>
            <w:color w:val="000000"/>
            <w:sz w:val="20"/>
            <w:szCs w:val="20"/>
          </w:rPr>
          <w:delText>1</w:delText>
        </w:r>
        <w:r w:rsidDel="00F0216B">
          <w:rPr>
            <w:rFonts w:ascii="Times New Roman" w:eastAsia="Times New Roman" w:hAnsi="Times New Roman" w:cs="Times New Roman"/>
            <w:sz w:val="20"/>
            <w:szCs w:val="20"/>
          </w:rPr>
          <w:delText>3</w:delText>
        </w:r>
      </w:del>
      <w:ins w:id="590" w:author="Patty Delafuente" w:date="2023-12-19T20:13:00Z">
        <w:r w:rsidR="00F0216B">
          <w:rPr>
            <w:rFonts w:ascii="Times New Roman" w:eastAsia="Times New Roman" w:hAnsi="Times New Roman" w:cs="Times New Roman"/>
            <w:color w:val="000000"/>
            <w:sz w:val="20"/>
            <w:szCs w:val="20"/>
          </w:rPr>
          <w:t>1</w:t>
        </w:r>
        <w:r w:rsidR="00F0216B">
          <w:rPr>
            <w:rFonts w:ascii="Times New Roman" w:eastAsia="Times New Roman" w:hAnsi="Times New Roman" w:cs="Times New Roman"/>
            <w:sz w:val="20"/>
            <w:szCs w:val="20"/>
          </w:rPr>
          <w:t>2</w:t>
        </w:r>
      </w:ins>
      <w:r>
        <w:rPr>
          <w:rFonts w:ascii="Times New Roman" w:eastAsia="Times New Roman" w:hAnsi="Times New Roman" w:cs="Times New Roman"/>
          <w:color w:val="000000"/>
          <w:sz w:val="20"/>
          <w:szCs w:val="20"/>
        </w:rPr>
        <w:t>].</w:t>
      </w:r>
    </w:p>
    <w:p w14:paraId="00000033" w14:textId="2044C003"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91" w:name="r13"/>
      <w:r>
        <w:rPr>
          <w:rFonts w:ascii="Times New Roman" w:eastAsia="Times New Roman" w:hAnsi="Times New Roman" w:cs="Times New Roman"/>
          <w:color w:val="000000"/>
          <w:sz w:val="20"/>
          <w:szCs w:val="20"/>
        </w:rPr>
        <w:t xml:space="preserve">Thomas Wolf, Victor Sanh, Julien Chaumond, Clement Delangue.2019. Transfertransfo: A transfer learning approach for neural network based conversational agents. </w:t>
      </w:r>
      <w:r>
        <w:rPr>
          <w:rFonts w:ascii="Times New Roman" w:eastAsia="Times New Roman" w:hAnsi="Times New Roman" w:cs="Times New Roman"/>
          <w:color w:val="000000"/>
          <w:sz w:val="20"/>
          <w:szCs w:val="20"/>
        </w:rPr>
        <w:tab/>
        <w:t xml:space="preserve">arXiv:1901.08149 [cs.CL]. </w:t>
      </w:r>
      <w:hyperlink r:id="rId26">
        <w:r>
          <w:rPr>
            <w:rFonts w:ascii="Times New Roman" w:eastAsia="Times New Roman" w:hAnsi="Times New Roman" w:cs="Times New Roman"/>
            <w:color w:val="000090"/>
            <w:sz w:val="20"/>
            <w:szCs w:val="20"/>
          </w:rPr>
          <w:t>https://arxiv.org/abs/1901.08149</w:t>
        </w:r>
      </w:hyperlink>
      <w:r>
        <w:rPr>
          <w:rFonts w:ascii="Times New Roman" w:eastAsia="Times New Roman" w:hAnsi="Times New Roman" w:cs="Times New Roman"/>
          <w:color w:val="000000"/>
          <w:sz w:val="20"/>
          <w:szCs w:val="20"/>
        </w:rPr>
        <w:t xml:space="preserve"> </w:t>
      </w:r>
      <w:bookmarkEnd w:id="591"/>
      <w:r>
        <w:rPr>
          <w:rFonts w:ascii="Times New Roman" w:eastAsia="Times New Roman" w:hAnsi="Times New Roman" w:cs="Times New Roman"/>
          <w:color w:val="000000"/>
          <w:sz w:val="20"/>
          <w:szCs w:val="20"/>
        </w:rPr>
        <w:t>[</w:t>
      </w:r>
      <w:del w:id="592" w:author="Patty Delafuente" w:date="2023-12-19T20:13:00Z">
        <w:r w:rsidDel="00F0216B">
          <w:rPr>
            <w:rFonts w:ascii="Times New Roman" w:eastAsia="Times New Roman" w:hAnsi="Times New Roman" w:cs="Times New Roman"/>
            <w:color w:val="000000"/>
            <w:sz w:val="20"/>
            <w:szCs w:val="20"/>
          </w:rPr>
          <w:delText>1</w:delText>
        </w:r>
        <w:r w:rsidDel="00F0216B">
          <w:rPr>
            <w:rFonts w:ascii="Times New Roman" w:eastAsia="Times New Roman" w:hAnsi="Times New Roman" w:cs="Times New Roman"/>
            <w:sz w:val="20"/>
            <w:szCs w:val="20"/>
          </w:rPr>
          <w:delText>4</w:delText>
        </w:r>
      </w:del>
      <w:ins w:id="593" w:author="Patty Delafuente" w:date="2023-12-19T20:13:00Z">
        <w:r w:rsidR="00F0216B">
          <w:rPr>
            <w:rFonts w:ascii="Times New Roman" w:eastAsia="Times New Roman" w:hAnsi="Times New Roman" w:cs="Times New Roman"/>
            <w:color w:val="000000"/>
            <w:sz w:val="20"/>
            <w:szCs w:val="20"/>
          </w:rPr>
          <w:t>1</w:t>
        </w:r>
        <w:r w:rsidR="00F0216B">
          <w:rPr>
            <w:rFonts w:ascii="Times New Roman" w:eastAsia="Times New Roman" w:hAnsi="Times New Roman" w:cs="Times New Roman"/>
            <w:sz w:val="20"/>
            <w:szCs w:val="20"/>
          </w:rPr>
          <w:t>3</w:t>
        </w:r>
      </w:ins>
      <w:r>
        <w:rPr>
          <w:rFonts w:ascii="Times New Roman" w:eastAsia="Times New Roman" w:hAnsi="Times New Roman" w:cs="Times New Roman"/>
          <w:color w:val="000000"/>
          <w:sz w:val="20"/>
          <w:szCs w:val="20"/>
        </w:rPr>
        <w:t>]</w:t>
      </w:r>
    </w:p>
    <w:p w14:paraId="00000034" w14:textId="1CF5F830"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94" w:name="r14"/>
      <w:r>
        <w:rPr>
          <w:rFonts w:ascii="Times New Roman" w:eastAsia="Times New Roman" w:hAnsi="Times New Roman" w:cs="Times New Roman"/>
          <w:color w:val="000000"/>
          <w:sz w:val="20"/>
          <w:szCs w:val="20"/>
        </w:rPr>
        <w:t xml:space="preserve">NVIDIA Jetson AI Playground: </w:t>
      </w:r>
      <w:hyperlink r:id="rId27">
        <w:r>
          <w:rPr>
            <w:rFonts w:ascii="Times New Roman" w:eastAsia="Times New Roman" w:hAnsi="Times New Roman" w:cs="Times New Roman"/>
            <w:color w:val="000090"/>
            <w:sz w:val="20"/>
            <w:szCs w:val="20"/>
          </w:rPr>
          <w:t>https://www.jetson-ai-lab.com/</w:t>
        </w:r>
      </w:hyperlink>
      <w:bookmarkEnd w:id="594"/>
      <w:r>
        <w:rPr>
          <w:rFonts w:ascii="Times New Roman" w:eastAsia="Times New Roman" w:hAnsi="Times New Roman" w:cs="Times New Roman"/>
          <w:color w:val="000000"/>
          <w:sz w:val="20"/>
          <w:szCs w:val="20"/>
        </w:rPr>
        <w:t xml:space="preserve"> [</w:t>
      </w:r>
      <w:del w:id="595" w:author="Patty Delafuente" w:date="2023-12-19T20:13:00Z">
        <w:r w:rsidDel="00F0216B">
          <w:rPr>
            <w:rFonts w:ascii="Times New Roman" w:eastAsia="Times New Roman" w:hAnsi="Times New Roman" w:cs="Times New Roman"/>
            <w:sz w:val="20"/>
            <w:szCs w:val="20"/>
          </w:rPr>
          <w:delText>15</w:delText>
        </w:r>
      </w:del>
      <w:ins w:id="596" w:author="Patty Delafuente" w:date="2023-12-19T20:13:00Z">
        <w:r w:rsidR="00F0216B">
          <w:rPr>
            <w:rFonts w:ascii="Times New Roman" w:eastAsia="Times New Roman" w:hAnsi="Times New Roman" w:cs="Times New Roman"/>
            <w:sz w:val="20"/>
            <w:szCs w:val="20"/>
          </w:rPr>
          <w:t>1</w:t>
        </w:r>
        <w:r w:rsidR="00F0216B">
          <w:rPr>
            <w:rFonts w:ascii="Times New Roman" w:eastAsia="Times New Roman" w:hAnsi="Times New Roman" w:cs="Times New Roman"/>
            <w:sz w:val="20"/>
            <w:szCs w:val="20"/>
          </w:rPr>
          <w:t>4</w:t>
        </w:r>
      </w:ins>
      <w:r>
        <w:rPr>
          <w:rFonts w:ascii="Times New Roman" w:eastAsia="Times New Roman" w:hAnsi="Times New Roman" w:cs="Times New Roman"/>
          <w:color w:val="000000"/>
          <w:sz w:val="20"/>
          <w:szCs w:val="20"/>
        </w:rPr>
        <w:t>]</w:t>
      </w:r>
    </w:p>
    <w:p w14:paraId="00000035" w14:textId="572C6AD1"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597" w:name="r15"/>
      <w:r>
        <w:rPr>
          <w:rFonts w:ascii="Times New Roman" w:eastAsia="Times New Roman" w:hAnsi="Times New Roman" w:cs="Times New Roman"/>
          <w:color w:val="000000"/>
          <w:sz w:val="20"/>
          <w:szCs w:val="20"/>
        </w:rPr>
        <w:t xml:space="preserve">NVIDIA LLM RAG </w:t>
      </w:r>
      <w:hyperlink r:id="rId28">
        <w:r>
          <w:rPr>
            <w:rFonts w:ascii="Times New Roman" w:eastAsia="Times New Roman" w:hAnsi="Times New Roman" w:cs="Times New Roman"/>
            <w:color w:val="000090"/>
            <w:sz w:val="20"/>
            <w:szCs w:val="20"/>
          </w:rPr>
          <w:t>https://github.com/NVIDIA/trt-llm-rag-windows/blob/release/1.0/README.md. [</w:t>
        </w:r>
      </w:hyperlink>
      <w:bookmarkEnd w:id="597"/>
      <w:del w:id="598" w:author="Patty Delafuente" w:date="2023-12-19T20:13:00Z">
        <w:r w:rsidDel="00F0216B">
          <w:rPr>
            <w:rFonts w:ascii="Times New Roman" w:eastAsia="Times New Roman" w:hAnsi="Times New Roman" w:cs="Times New Roman"/>
            <w:sz w:val="20"/>
            <w:szCs w:val="20"/>
          </w:rPr>
          <w:delText>16</w:delText>
        </w:r>
      </w:del>
      <w:ins w:id="599" w:author="Patty Delafuente" w:date="2023-12-19T20:13:00Z">
        <w:r w:rsidR="00F0216B">
          <w:rPr>
            <w:rFonts w:ascii="Times New Roman" w:eastAsia="Times New Roman" w:hAnsi="Times New Roman" w:cs="Times New Roman"/>
            <w:sz w:val="20"/>
            <w:szCs w:val="20"/>
          </w:rPr>
          <w:t>1</w:t>
        </w:r>
        <w:r w:rsidR="00F0216B">
          <w:rPr>
            <w:rFonts w:ascii="Times New Roman" w:eastAsia="Times New Roman" w:hAnsi="Times New Roman" w:cs="Times New Roman"/>
            <w:sz w:val="20"/>
            <w:szCs w:val="20"/>
          </w:rPr>
          <w:t>5</w:t>
        </w:r>
      </w:ins>
      <w:r>
        <w:rPr>
          <w:rFonts w:ascii="Times New Roman" w:eastAsia="Times New Roman" w:hAnsi="Times New Roman" w:cs="Times New Roman"/>
          <w:color w:val="000000"/>
          <w:sz w:val="20"/>
          <w:szCs w:val="20"/>
        </w:rPr>
        <w:t>]</w:t>
      </w:r>
    </w:p>
    <w:p w14:paraId="00000036" w14:textId="66C65D09"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600" w:name="r16"/>
      <w:r>
        <w:rPr>
          <w:rFonts w:ascii="Times New Roman" w:eastAsia="Times New Roman" w:hAnsi="Times New Roman" w:cs="Times New Roman"/>
          <w:color w:val="000000"/>
          <w:sz w:val="20"/>
          <w:szCs w:val="20"/>
        </w:rPr>
        <w:t xml:space="preserve">Llama2 Research Paper. Meta </w:t>
      </w:r>
      <w:hyperlink r:id="rId29" w:history="1">
        <w:r w:rsidR="00645EEF" w:rsidRPr="007E403A">
          <w:rPr>
            <w:rStyle w:val="Hyperlink"/>
            <w:rFonts w:eastAsia="Calibri"/>
            <w:spacing w:val="0"/>
            <w:kern w:val="0"/>
            <w:sz w:val="20"/>
            <w:szCs w:val="20"/>
            <w:lang w:eastAsia="en-IN"/>
          </w:rPr>
          <w:t>https://scontent-iad3-2.xx.fbcdn.net/v/t39.2365-6/10000000_662098952474184_25840670876170692_n.pdf?_nc_cat=105&amp;ccb=1-7&amp;_nc_sid=3c67a6&amp;_nc_ohc=kEf0RuoyIEEAX8oNYqB&amp;_nc_ht=scontent-iad3-2.xx&amp;oh=00_AfDzHAeI1s01nfaDVRZFn3_mXH57gKbRYAftB3_2afSY9A&amp;oe=6554B1FF</w:t>
        </w:r>
      </w:hyperlink>
      <w:bookmarkEnd w:id="600"/>
      <w:r>
        <w:rPr>
          <w:rFonts w:ascii="Times New Roman" w:eastAsia="Times New Roman" w:hAnsi="Times New Roman" w:cs="Times New Roman"/>
          <w:color w:val="000000"/>
          <w:sz w:val="20"/>
          <w:szCs w:val="20"/>
        </w:rPr>
        <w:t xml:space="preserve"> [</w:t>
      </w:r>
      <w:del w:id="601" w:author="Patty Delafuente" w:date="2023-12-19T20:13:00Z">
        <w:r w:rsidDel="00F0216B">
          <w:rPr>
            <w:rFonts w:ascii="Times New Roman" w:eastAsia="Times New Roman" w:hAnsi="Times New Roman" w:cs="Times New Roman"/>
            <w:color w:val="000000"/>
            <w:sz w:val="20"/>
            <w:szCs w:val="20"/>
          </w:rPr>
          <w:delText>17</w:delText>
        </w:r>
      </w:del>
      <w:ins w:id="602" w:author="Patty Delafuente" w:date="2023-12-19T20:13:00Z">
        <w:r w:rsidR="00F0216B">
          <w:rPr>
            <w:rFonts w:ascii="Times New Roman" w:eastAsia="Times New Roman" w:hAnsi="Times New Roman" w:cs="Times New Roman"/>
            <w:color w:val="000000"/>
            <w:sz w:val="20"/>
            <w:szCs w:val="20"/>
          </w:rPr>
          <w:t>1</w:t>
        </w:r>
        <w:r w:rsidR="00F0216B">
          <w:rPr>
            <w:rFonts w:ascii="Times New Roman" w:eastAsia="Times New Roman" w:hAnsi="Times New Roman" w:cs="Times New Roman"/>
            <w:color w:val="000000"/>
            <w:sz w:val="20"/>
            <w:szCs w:val="20"/>
          </w:rPr>
          <w:t>6</w:t>
        </w:r>
      </w:ins>
      <w:r>
        <w:rPr>
          <w:rFonts w:ascii="Times New Roman" w:eastAsia="Times New Roman" w:hAnsi="Times New Roman" w:cs="Times New Roman"/>
          <w:color w:val="000000"/>
          <w:sz w:val="20"/>
          <w:szCs w:val="20"/>
        </w:rPr>
        <w:t>]</w:t>
      </w:r>
    </w:p>
    <w:p w14:paraId="00000037" w14:textId="69A468EC"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color w:val="000000"/>
          <w:sz w:val="20"/>
          <w:szCs w:val="20"/>
        </w:rPr>
      </w:pPr>
      <w:bookmarkStart w:id="603" w:name="r17"/>
      <w:r>
        <w:rPr>
          <w:rFonts w:ascii="Times New Roman" w:eastAsia="Times New Roman" w:hAnsi="Times New Roman" w:cs="Times New Roman"/>
          <w:color w:val="000000"/>
          <w:sz w:val="20"/>
          <w:szCs w:val="20"/>
        </w:rPr>
        <w:t xml:space="preserve">Ekstedt, E., Skantze, G. (2020). TurnGPT: a Transformer-based Language Model for Predicting Turn-taking in Spoken Dialog. Findings of the Association for Computational Linguistics: </w:t>
      </w:r>
      <w:r>
        <w:rPr>
          <w:rFonts w:ascii="Times New Roman" w:eastAsia="Times New Roman" w:hAnsi="Times New Roman" w:cs="Times New Roman"/>
          <w:color w:val="000000"/>
          <w:sz w:val="20"/>
          <w:szCs w:val="20"/>
        </w:rPr>
        <w:lastRenderedPageBreak/>
        <w:t xml:space="preserve">EMNLP 2020 (pp.2981-2990). Online: Association for Computational Linguistics  </w:t>
      </w:r>
      <w:hyperlink r:id="rId30">
        <w:r>
          <w:rPr>
            <w:rFonts w:ascii="Times New Roman" w:eastAsia="Times New Roman" w:hAnsi="Times New Roman" w:cs="Times New Roman"/>
            <w:color w:val="000090"/>
            <w:sz w:val="20"/>
            <w:szCs w:val="20"/>
          </w:rPr>
          <w:t>https://doi.org/10.18653/v1/2020.findings-emnlp.268</w:t>
        </w:r>
      </w:hyperlink>
      <w:bookmarkEnd w:id="603"/>
      <w:r>
        <w:rPr>
          <w:rFonts w:ascii="Times New Roman" w:eastAsia="Times New Roman" w:hAnsi="Times New Roman" w:cs="Times New Roman"/>
          <w:sz w:val="20"/>
          <w:szCs w:val="20"/>
        </w:rPr>
        <w:t xml:space="preserve"> [</w:t>
      </w:r>
      <w:del w:id="604" w:author="Patty Delafuente" w:date="2023-12-19T20:13:00Z">
        <w:r w:rsidDel="00F0216B">
          <w:rPr>
            <w:rFonts w:ascii="Times New Roman" w:eastAsia="Times New Roman" w:hAnsi="Times New Roman" w:cs="Times New Roman"/>
            <w:sz w:val="20"/>
            <w:szCs w:val="20"/>
          </w:rPr>
          <w:delText>18</w:delText>
        </w:r>
      </w:del>
      <w:ins w:id="605" w:author="Patty Delafuente" w:date="2023-12-19T20:13:00Z">
        <w:r w:rsidR="00F0216B">
          <w:rPr>
            <w:rFonts w:ascii="Times New Roman" w:eastAsia="Times New Roman" w:hAnsi="Times New Roman" w:cs="Times New Roman"/>
            <w:sz w:val="20"/>
            <w:szCs w:val="20"/>
          </w:rPr>
          <w:t>1</w:t>
        </w:r>
        <w:r w:rsidR="00F0216B">
          <w:rPr>
            <w:rFonts w:ascii="Times New Roman" w:eastAsia="Times New Roman" w:hAnsi="Times New Roman" w:cs="Times New Roman"/>
            <w:sz w:val="20"/>
            <w:szCs w:val="20"/>
          </w:rPr>
          <w:t>7</w:t>
        </w:r>
      </w:ins>
      <w:r>
        <w:rPr>
          <w:rFonts w:ascii="Times New Roman" w:eastAsia="Times New Roman" w:hAnsi="Times New Roman" w:cs="Times New Roman"/>
          <w:sz w:val="20"/>
          <w:szCs w:val="20"/>
        </w:rPr>
        <w:t>]</w:t>
      </w:r>
    </w:p>
    <w:p w14:paraId="00000038" w14:textId="0E0D7571" w:rsidR="00350735" w:rsidRDefault="008840B3">
      <w:pPr>
        <w:pBdr>
          <w:top w:val="nil"/>
          <w:left w:val="nil"/>
          <w:bottom w:val="nil"/>
          <w:right w:val="nil"/>
          <w:between w:val="nil"/>
        </w:pBdr>
        <w:spacing w:after="120" w:line="245" w:lineRule="auto"/>
        <w:ind w:left="230" w:hanging="230"/>
        <w:jc w:val="both"/>
        <w:rPr>
          <w:rFonts w:ascii="Times New Roman" w:eastAsia="Times New Roman" w:hAnsi="Times New Roman" w:cs="Times New Roman"/>
          <w:sz w:val="20"/>
          <w:szCs w:val="20"/>
        </w:rPr>
      </w:pPr>
      <w:bookmarkStart w:id="606" w:name="r18"/>
      <w:r>
        <w:rPr>
          <w:rFonts w:ascii="Times New Roman" w:eastAsia="Times New Roman" w:hAnsi="Times New Roman" w:cs="Times New Roman"/>
          <w:color w:val="000000"/>
          <w:sz w:val="20"/>
          <w:szCs w:val="20"/>
        </w:rPr>
        <w:t xml:space="preserve">Erik Ekstedt and Gabriel Skantze. 2021. Projection of Turn Completion in Incremental Spoken Dialogue Systems. </w:t>
      </w:r>
      <w:r>
        <w:rPr>
          <w:rFonts w:ascii="Times New Roman" w:eastAsia="Times New Roman" w:hAnsi="Times New Roman" w:cs="Times New Roman"/>
          <w:i/>
          <w:color w:val="000000"/>
          <w:sz w:val="20"/>
          <w:szCs w:val="20"/>
        </w:rPr>
        <w:t>In Proceedings of the 22nd Annua</w:t>
      </w:r>
      <w:bookmarkEnd w:id="606"/>
      <w:r>
        <w:rPr>
          <w:rFonts w:ascii="Times New Roman" w:eastAsia="Times New Roman" w:hAnsi="Times New Roman" w:cs="Times New Roman"/>
          <w:i/>
          <w:color w:val="000000"/>
          <w:sz w:val="20"/>
          <w:szCs w:val="20"/>
        </w:rPr>
        <w:t>l Meeting of the Special Interest Group on Discourse and Dialogue</w:t>
      </w:r>
      <w:r>
        <w:rPr>
          <w:rFonts w:ascii="Times New Roman" w:eastAsia="Times New Roman" w:hAnsi="Times New Roman" w:cs="Times New Roman"/>
          <w:color w:val="000000"/>
          <w:sz w:val="20"/>
          <w:szCs w:val="20"/>
        </w:rPr>
        <w:t xml:space="preserve">, pages 431–437, Singapore and Online. Association for Computational Linguistics. </w:t>
      </w:r>
      <w:hyperlink r:id="rId31">
        <w:r>
          <w:rPr>
            <w:rFonts w:ascii="Times New Roman" w:eastAsia="Times New Roman" w:hAnsi="Times New Roman" w:cs="Times New Roman"/>
            <w:color w:val="000090"/>
            <w:sz w:val="20"/>
            <w:szCs w:val="20"/>
          </w:rPr>
          <w:t>https://aclanthology.org/2021.sigdial-1.45/</w:t>
        </w:r>
      </w:hyperlink>
      <w:r>
        <w:rPr>
          <w:rFonts w:ascii="Times New Roman" w:eastAsia="Times New Roman" w:hAnsi="Times New Roman" w:cs="Times New Roman"/>
          <w:color w:val="000000"/>
          <w:sz w:val="20"/>
          <w:szCs w:val="20"/>
        </w:rPr>
        <w:t xml:space="preserve"> [</w:t>
      </w:r>
      <w:del w:id="607" w:author="Patty Delafuente" w:date="2023-12-19T20:13:00Z">
        <w:r w:rsidDel="00F0216B">
          <w:rPr>
            <w:rFonts w:ascii="Times New Roman" w:eastAsia="Times New Roman" w:hAnsi="Times New Roman" w:cs="Times New Roman"/>
            <w:sz w:val="20"/>
            <w:szCs w:val="20"/>
          </w:rPr>
          <w:delText>19</w:delText>
        </w:r>
      </w:del>
      <w:ins w:id="608" w:author="Patty Delafuente" w:date="2023-12-19T20:13:00Z">
        <w:r w:rsidR="00F0216B">
          <w:rPr>
            <w:rFonts w:ascii="Times New Roman" w:eastAsia="Times New Roman" w:hAnsi="Times New Roman" w:cs="Times New Roman"/>
            <w:sz w:val="20"/>
            <w:szCs w:val="20"/>
          </w:rPr>
          <w:t>1</w:t>
        </w:r>
        <w:r w:rsidR="00F0216B">
          <w:rPr>
            <w:rFonts w:ascii="Times New Roman" w:eastAsia="Times New Roman" w:hAnsi="Times New Roman" w:cs="Times New Roman"/>
            <w:sz w:val="20"/>
            <w:szCs w:val="20"/>
          </w:rPr>
          <w:t>8</w:t>
        </w:r>
      </w:ins>
      <w:r>
        <w:rPr>
          <w:rFonts w:ascii="Times New Roman" w:eastAsia="Times New Roman" w:hAnsi="Times New Roman" w:cs="Times New Roman"/>
          <w:sz w:val="20"/>
          <w:szCs w:val="20"/>
        </w:rPr>
        <w:t>]</w:t>
      </w:r>
    </w:p>
    <w:p w14:paraId="01176827" w14:textId="5A623F6B" w:rsidR="00ED601B" w:rsidRDefault="00393E99" w:rsidP="00645EEF">
      <w:pPr>
        <w:pBdr>
          <w:top w:val="nil"/>
          <w:left w:val="nil"/>
          <w:bottom w:val="nil"/>
          <w:right w:val="nil"/>
          <w:between w:val="nil"/>
        </w:pBdr>
        <w:spacing w:after="120" w:line="245" w:lineRule="auto"/>
        <w:ind w:left="230" w:hanging="230"/>
        <w:jc w:val="both"/>
        <w:rPr>
          <w:rFonts w:ascii="Times New Roman" w:eastAsia="Times New Roman" w:hAnsi="Times New Roman" w:cs="Times New Roman"/>
          <w:sz w:val="20"/>
          <w:szCs w:val="20"/>
        </w:rPr>
      </w:pPr>
      <w:bookmarkStart w:id="609" w:name="r19"/>
      <w:r w:rsidRPr="00393E99">
        <w:rPr>
          <w:rFonts w:ascii="Times New Roman" w:eastAsia="Times New Roman" w:hAnsi="Times New Roman" w:cs="Times New Roman"/>
          <w:sz w:val="20"/>
          <w:szCs w:val="20"/>
        </w:rPr>
        <w:t xml:space="preserve">H Sacks, Emanuel Schegloff, and G Jefferson. 1974. A simplest systematics for the organization of turntaking for conversation. Language, 50:696–735. </w:t>
      </w:r>
      <w:bookmarkEnd w:id="609"/>
      <w:r w:rsidRPr="00393E99">
        <w:rPr>
          <w:rFonts w:ascii="Times New Roman" w:eastAsia="Times New Roman" w:hAnsi="Times New Roman" w:cs="Times New Roman"/>
          <w:sz w:val="20"/>
          <w:szCs w:val="20"/>
        </w:rPr>
        <w:t>[</w:t>
      </w:r>
      <w:del w:id="610" w:author="Patty Delafuente" w:date="2023-12-19T20:13:00Z">
        <w:r w:rsidRPr="00393E99" w:rsidDel="00F0216B">
          <w:rPr>
            <w:rFonts w:ascii="Times New Roman" w:eastAsia="Times New Roman" w:hAnsi="Times New Roman" w:cs="Times New Roman"/>
            <w:sz w:val="20"/>
            <w:szCs w:val="20"/>
          </w:rPr>
          <w:delText>20</w:delText>
        </w:r>
      </w:del>
      <w:ins w:id="611" w:author="Patty Delafuente" w:date="2023-12-19T20:13:00Z">
        <w:r w:rsidR="00F0216B">
          <w:rPr>
            <w:rFonts w:ascii="Times New Roman" w:eastAsia="Times New Roman" w:hAnsi="Times New Roman" w:cs="Times New Roman"/>
            <w:sz w:val="20"/>
            <w:szCs w:val="20"/>
          </w:rPr>
          <w:t>19</w:t>
        </w:r>
      </w:ins>
      <w:r w:rsidRPr="00393E99">
        <w:rPr>
          <w:rFonts w:ascii="Times New Roman" w:eastAsia="Times New Roman" w:hAnsi="Times New Roman" w:cs="Times New Roman"/>
          <w:sz w:val="20"/>
          <w:szCs w:val="20"/>
        </w:rPr>
        <w:t>]</w:t>
      </w:r>
    </w:p>
    <w:p w14:paraId="5A53ACCE" w14:textId="0DEEF07F" w:rsidR="00645EEF" w:rsidRPr="00645EEF" w:rsidRDefault="00645EEF" w:rsidP="00645EEF">
      <w:pPr>
        <w:pBdr>
          <w:top w:val="nil"/>
          <w:left w:val="nil"/>
          <w:bottom w:val="nil"/>
          <w:right w:val="nil"/>
          <w:between w:val="nil"/>
        </w:pBdr>
        <w:spacing w:after="120" w:line="245" w:lineRule="auto"/>
        <w:ind w:left="230" w:hanging="230"/>
        <w:jc w:val="both"/>
        <w:rPr>
          <w:rFonts w:ascii="Times New Roman" w:eastAsia="Times New Roman" w:hAnsi="Times New Roman" w:cs="Times New Roman"/>
          <w:sz w:val="20"/>
          <w:szCs w:val="20"/>
        </w:rPr>
      </w:pPr>
      <w:bookmarkStart w:id="612" w:name="r20"/>
      <w:r w:rsidRPr="00645EEF">
        <w:rPr>
          <w:rFonts w:ascii="Times New Roman" w:eastAsia="Times New Roman" w:hAnsi="Times New Roman" w:cs="Times New Roman"/>
          <w:sz w:val="20"/>
          <w:szCs w:val="20"/>
        </w:rPr>
        <w:t>Y. Xu Zhao, H., &amp; Zhang, Z. 2021. Topic-Aware Multi-turn Dialogue Modeling. Proceedings of the AAAI Conference on Artificial Intelligence, 35(16), 14176-14184.</w:t>
      </w:r>
      <w:r>
        <w:rPr>
          <w:rFonts w:ascii="Times New Roman" w:eastAsia="Times New Roman" w:hAnsi="Times New Roman" w:cs="Times New Roman"/>
          <w:sz w:val="20"/>
          <w:szCs w:val="20"/>
        </w:rPr>
        <w:t xml:space="preserve"> </w:t>
      </w:r>
      <w:r w:rsidRPr="00645EEF">
        <w:rPr>
          <w:rFonts w:ascii="Times New Roman" w:eastAsia="Times New Roman" w:hAnsi="Times New Roman" w:cs="Times New Roman"/>
          <w:sz w:val="20"/>
          <w:szCs w:val="20"/>
        </w:rPr>
        <w:t xml:space="preserve">https://doi.org/10.1609/aaai.v35i16.17668 </w:t>
      </w:r>
      <w:bookmarkEnd w:id="612"/>
      <w:r>
        <w:rPr>
          <w:rFonts w:ascii="Times New Roman" w:eastAsia="Times New Roman" w:hAnsi="Times New Roman" w:cs="Times New Roman"/>
          <w:sz w:val="20"/>
          <w:szCs w:val="20"/>
        </w:rPr>
        <w:t>[</w:t>
      </w:r>
      <w:del w:id="613" w:author="Patty Delafuente" w:date="2023-12-19T20:13:00Z">
        <w:r w:rsidDel="00F0216B">
          <w:rPr>
            <w:rFonts w:ascii="Times New Roman" w:eastAsia="Times New Roman" w:hAnsi="Times New Roman" w:cs="Times New Roman"/>
            <w:sz w:val="20"/>
            <w:szCs w:val="20"/>
          </w:rPr>
          <w:delText>21</w:delText>
        </w:r>
      </w:del>
      <w:ins w:id="614" w:author="Patty Delafuente" w:date="2023-12-19T20:13:00Z">
        <w:r w:rsidR="00F0216B">
          <w:rPr>
            <w:rFonts w:ascii="Times New Roman" w:eastAsia="Times New Roman" w:hAnsi="Times New Roman" w:cs="Times New Roman"/>
            <w:sz w:val="20"/>
            <w:szCs w:val="20"/>
          </w:rPr>
          <w:t>2</w:t>
        </w:r>
        <w:r w:rsidR="00F0216B">
          <w:rPr>
            <w:rFonts w:ascii="Times New Roman" w:eastAsia="Times New Roman" w:hAnsi="Times New Roman" w:cs="Times New Roman"/>
            <w:sz w:val="20"/>
            <w:szCs w:val="20"/>
          </w:rPr>
          <w:t>0</w:t>
        </w:r>
      </w:ins>
      <w:r>
        <w:rPr>
          <w:rFonts w:ascii="Times New Roman" w:eastAsia="Times New Roman" w:hAnsi="Times New Roman" w:cs="Times New Roman"/>
          <w:sz w:val="20"/>
          <w:szCs w:val="20"/>
        </w:rPr>
        <w:t>]</w:t>
      </w:r>
    </w:p>
    <w:p w14:paraId="6C81948D" w14:textId="7108E142" w:rsidR="00ED601B" w:rsidRPr="00645EEF" w:rsidRDefault="00B70874">
      <w:pPr>
        <w:pBdr>
          <w:top w:val="nil"/>
          <w:left w:val="nil"/>
          <w:bottom w:val="nil"/>
          <w:right w:val="nil"/>
          <w:between w:val="nil"/>
        </w:pBdr>
        <w:spacing w:after="120" w:line="245" w:lineRule="auto"/>
        <w:ind w:left="230" w:hanging="230"/>
        <w:jc w:val="both"/>
        <w:rPr>
          <w:rFonts w:ascii="Times New Roman" w:eastAsia="Times New Roman" w:hAnsi="Times New Roman" w:cs="Times New Roman"/>
          <w:sz w:val="20"/>
          <w:szCs w:val="20"/>
        </w:rPr>
      </w:pPr>
      <w:bookmarkStart w:id="615" w:name="r21"/>
      <w:del w:id="616" w:author="Patty Delafuente" w:date="2023-12-19T22:19:00Z">
        <w:r w:rsidRPr="00B70874" w:rsidDel="004840CB">
          <w:rPr>
            <w:rFonts w:ascii="Times New Roman" w:eastAsia="Times New Roman" w:hAnsi="Times New Roman" w:cs="Times New Roman"/>
            <w:sz w:val="20"/>
            <w:szCs w:val="20"/>
          </w:rPr>
          <w:delText>https://huggingface.co/datasets/samsum</w:delText>
        </w:r>
        <w:r w:rsidDel="004840CB">
          <w:rPr>
            <w:rFonts w:ascii="Times New Roman" w:eastAsia="Times New Roman" w:hAnsi="Times New Roman" w:cs="Times New Roman"/>
            <w:sz w:val="20"/>
            <w:szCs w:val="20"/>
          </w:rPr>
          <w:delText>[</w:delText>
        </w:r>
      </w:del>
      <w:ins w:id="617" w:author="Patty Delafuente" w:date="2023-12-19T22:19:00Z">
        <w:r w:rsidR="004840CB" w:rsidRPr="004840CB">
          <w:rPr>
            <w:rFonts w:ascii="Times New Roman" w:eastAsia="Times New Roman" w:hAnsi="Times New Roman" w:cs="Times New Roman"/>
            <w:sz w:val="20"/>
            <w:szCs w:val="20"/>
          </w:rPr>
          <w:t>https://huggingface.co/datasets/glue</w:t>
        </w:r>
        <w:r w:rsidR="004840CB" w:rsidRPr="004840CB">
          <w:rPr>
            <w:rFonts w:ascii="Times New Roman" w:eastAsia="Times New Roman" w:hAnsi="Times New Roman" w:cs="Times New Roman"/>
            <w:sz w:val="20"/>
            <w:szCs w:val="20"/>
          </w:rPr>
          <w:t xml:space="preserve"> </w:t>
        </w:r>
        <w:bookmarkEnd w:id="615"/>
        <w:r w:rsidR="004840CB">
          <w:rPr>
            <w:rFonts w:ascii="Times New Roman" w:eastAsia="Times New Roman" w:hAnsi="Times New Roman" w:cs="Times New Roman"/>
            <w:sz w:val="20"/>
            <w:szCs w:val="20"/>
          </w:rPr>
          <w:t>[</w:t>
        </w:r>
      </w:ins>
      <w:r>
        <w:rPr>
          <w:rFonts w:ascii="Times New Roman" w:eastAsia="Times New Roman" w:hAnsi="Times New Roman" w:cs="Times New Roman"/>
          <w:sz w:val="20"/>
          <w:szCs w:val="20"/>
        </w:rPr>
        <w:t>2</w:t>
      </w:r>
      <w:ins w:id="618" w:author="Patty Delafuente" w:date="2023-12-19T20:13:00Z">
        <w:r w:rsidR="00F0216B">
          <w:rPr>
            <w:rFonts w:ascii="Times New Roman" w:eastAsia="Times New Roman" w:hAnsi="Times New Roman" w:cs="Times New Roman"/>
            <w:sz w:val="20"/>
            <w:szCs w:val="20"/>
          </w:rPr>
          <w:t>1</w:t>
        </w:r>
      </w:ins>
      <w:del w:id="619" w:author="Patty Delafuente" w:date="2023-12-19T20:13:00Z">
        <w:r w:rsidDel="00F0216B">
          <w:rPr>
            <w:rFonts w:ascii="Times New Roman" w:eastAsia="Times New Roman" w:hAnsi="Times New Roman" w:cs="Times New Roman"/>
            <w:sz w:val="20"/>
            <w:szCs w:val="20"/>
          </w:rPr>
          <w:delText>2</w:delText>
        </w:r>
      </w:del>
      <w:r>
        <w:rPr>
          <w:rFonts w:ascii="Times New Roman" w:eastAsia="Times New Roman" w:hAnsi="Times New Roman" w:cs="Times New Roman"/>
          <w:sz w:val="20"/>
          <w:szCs w:val="20"/>
        </w:rPr>
        <w:t>]</w:t>
      </w:r>
    </w:p>
    <w:sectPr w:rsidR="00ED601B" w:rsidRPr="00645EEF">
      <w:footerReference w:type="default" r:id="rId32"/>
      <w:headerReference w:type="first" r:id="rId33"/>
      <w:pgSz w:w="11894" w:h="16819"/>
      <w:pgMar w:top="1411" w:right="1411" w:bottom="1411" w:left="1411" w:header="0" w:footer="144" w:gutter="0"/>
      <w:pgNumType w:start="1"/>
      <w:cols w:num="2" w:space="720" w:equalWidth="0">
        <w:col w:w="4363" w:space="346"/>
        <w:col w:w="43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B409" w14:textId="77777777" w:rsidR="00611189" w:rsidRDefault="00611189">
      <w:pPr>
        <w:spacing w:after="0" w:line="240" w:lineRule="auto"/>
      </w:pPr>
      <w:r>
        <w:separator/>
      </w:r>
    </w:p>
  </w:endnote>
  <w:endnote w:type="continuationSeparator" w:id="0">
    <w:p w14:paraId="6E2F3A52" w14:textId="77777777" w:rsidR="00611189" w:rsidRDefault="0061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FD8B497" w:rsidR="00350735" w:rsidRDefault="008840B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02D8C">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0000003A" w14:textId="77777777" w:rsidR="00350735" w:rsidRDefault="00350735">
    <w:pPr>
      <w:pBdr>
        <w:top w:val="nil"/>
        <w:left w:val="nil"/>
        <w:bottom w:val="nil"/>
        <w:right w:val="nil"/>
        <w:between w:val="nil"/>
      </w:pBdr>
      <w:tabs>
        <w:tab w:val="center" w:pos="4680"/>
        <w:tab w:val="right" w:pos="9360"/>
      </w:tabs>
      <w:spacing w:after="0" w:line="240" w:lineRule="auto"/>
      <w:rPr>
        <w:color w:val="000000"/>
      </w:rPr>
    </w:pPr>
  </w:p>
  <w:p w14:paraId="0000003B" w14:textId="77777777" w:rsidR="00350735" w:rsidRDefault="003507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4E11" w14:textId="77777777" w:rsidR="00611189" w:rsidRDefault="00611189">
      <w:pPr>
        <w:spacing w:after="0" w:line="240" w:lineRule="auto"/>
      </w:pPr>
      <w:r>
        <w:separator/>
      </w:r>
    </w:p>
  </w:footnote>
  <w:footnote w:type="continuationSeparator" w:id="0">
    <w:p w14:paraId="5E236137" w14:textId="77777777" w:rsidR="00611189" w:rsidRDefault="00611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350735" w:rsidRDefault="00350735"/>
  <w:p w14:paraId="0000003E" w14:textId="77777777" w:rsidR="00350735" w:rsidRDefault="00350735"/>
  <w:tbl>
    <w:tblPr>
      <w:tblStyle w:val="a"/>
      <w:tblW w:w="9083" w:type="dxa"/>
      <w:tblBorders>
        <w:top w:val="nil"/>
        <w:left w:val="nil"/>
        <w:bottom w:val="nil"/>
        <w:right w:val="nil"/>
        <w:insideH w:val="nil"/>
        <w:insideV w:val="nil"/>
      </w:tblBorders>
      <w:tblLayout w:type="fixed"/>
      <w:tblLook w:val="0600" w:firstRow="0" w:lastRow="0" w:firstColumn="0" w:lastColumn="0" w:noHBand="1" w:noVBand="1"/>
    </w:tblPr>
    <w:tblGrid>
      <w:gridCol w:w="9083"/>
    </w:tblGrid>
    <w:tr w:rsidR="00350735" w14:paraId="14F80811" w14:textId="77777777">
      <w:trPr>
        <w:trHeight w:val="915"/>
      </w:trPr>
      <w:tc>
        <w:tcPr>
          <w:tcW w:w="9083" w:type="dxa"/>
          <w:tcBorders>
            <w:top w:val="nil"/>
            <w:left w:val="nil"/>
            <w:bottom w:val="nil"/>
            <w:right w:val="nil"/>
          </w:tcBorders>
          <w:tcMar>
            <w:top w:w="0" w:type="dxa"/>
            <w:left w:w="100" w:type="dxa"/>
            <w:bottom w:w="0" w:type="dxa"/>
            <w:right w:w="100" w:type="dxa"/>
          </w:tcMar>
        </w:tcPr>
        <w:p w14:paraId="0000003F" w14:textId="11938FC4" w:rsidR="00350735" w:rsidRDefault="008840B3">
          <w:pPr>
            <w:spacing w:before="240" w:after="0" w:line="27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CMSC673- Project </w:t>
          </w:r>
          <w:del w:id="620" w:author="Patty Delafuente" w:date="2023-12-17T12:59:00Z">
            <w:r w:rsidDel="009E44E1">
              <w:rPr>
                <w:rFonts w:ascii="Times New Roman" w:eastAsia="Times New Roman" w:hAnsi="Times New Roman" w:cs="Times New Roman"/>
                <w:b/>
                <w:sz w:val="30"/>
                <w:szCs w:val="30"/>
              </w:rPr>
              <w:delText>Proposal</w:delText>
            </w:r>
          </w:del>
        </w:p>
        <w:p w14:paraId="00000040" w14:textId="77777777" w:rsidR="00350735" w:rsidRDefault="008840B3">
          <w:pPr>
            <w:spacing w:before="240" w:after="0" w:line="27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Prediction of Turn-Taking Cues in LLM Applications</w:t>
          </w:r>
        </w:p>
      </w:tc>
    </w:tr>
    <w:tr w:rsidR="00350735" w14:paraId="0A5A35BE" w14:textId="77777777">
      <w:trPr>
        <w:trHeight w:val="285"/>
      </w:trPr>
      <w:tc>
        <w:tcPr>
          <w:tcW w:w="9083" w:type="dxa"/>
          <w:tcBorders>
            <w:top w:val="nil"/>
            <w:left w:val="nil"/>
            <w:bottom w:val="nil"/>
            <w:right w:val="nil"/>
          </w:tcBorders>
          <w:tcMar>
            <w:top w:w="0" w:type="dxa"/>
            <w:left w:w="100" w:type="dxa"/>
            <w:bottom w:w="0" w:type="dxa"/>
            <w:right w:w="100" w:type="dxa"/>
          </w:tcMar>
        </w:tcPr>
        <w:p w14:paraId="00000041" w14:textId="77777777" w:rsidR="00350735" w:rsidRDefault="008840B3">
          <w:pPr>
            <w:widowControl w:val="0"/>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50735" w14:paraId="41CC6B07" w14:textId="77777777">
      <w:trPr>
        <w:trHeight w:val="2820"/>
      </w:trPr>
      <w:tc>
        <w:tcPr>
          <w:tcW w:w="9083" w:type="dxa"/>
          <w:tcBorders>
            <w:top w:val="nil"/>
            <w:left w:val="nil"/>
            <w:bottom w:val="nil"/>
            <w:right w:val="nil"/>
          </w:tcBorders>
          <w:tcMar>
            <w:top w:w="0" w:type="dxa"/>
            <w:left w:w="100" w:type="dxa"/>
            <w:bottom w:w="0" w:type="dxa"/>
            <w:right w:w="100" w:type="dxa"/>
          </w:tcMar>
        </w:tcPr>
        <w:p w14:paraId="00000042" w14:textId="77777777" w:rsidR="00350735" w:rsidRDefault="008840B3">
          <w:p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Patricia Delafuente and Neel Patel</w:t>
          </w:r>
        </w:p>
        <w:p w14:paraId="00000043" w14:textId="77777777" w:rsidR="00350735" w:rsidRDefault="008840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Maryland Baltimore County </w:t>
          </w:r>
        </w:p>
        <w:p w14:paraId="00000044" w14:textId="77777777" w:rsidR="00350735" w:rsidRDefault="008840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 Hilltop Circle</w:t>
          </w:r>
        </w:p>
        <w:p w14:paraId="00000045" w14:textId="77777777" w:rsidR="00350735" w:rsidRDefault="008840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Catonsville, MD </w:t>
          </w:r>
        </w:p>
        <w:p w14:paraId="00000046" w14:textId="77777777" w:rsidR="00350735" w:rsidRDefault="008840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pstanton@UMBC.edu</w:t>
          </w:r>
        </w:p>
        <w:p w14:paraId="00000047" w14:textId="77777777" w:rsidR="00350735" w:rsidRDefault="00350735">
          <w:pPr>
            <w:spacing w:before="240" w:after="0" w:line="276" w:lineRule="auto"/>
            <w:jc w:val="center"/>
            <w:rPr>
              <w:rFonts w:ascii="Times New Roman" w:eastAsia="Times New Roman" w:hAnsi="Times New Roman" w:cs="Times New Roman"/>
              <w:b/>
              <w:sz w:val="24"/>
              <w:szCs w:val="24"/>
            </w:rPr>
          </w:pPr>
        </w:p>
        <w:p w14:paraId="00000048" w14:textId="77777777" w:rsidR="00350735" w:rsidRDefault="00350735">
          <w:pPr>
            <w:spacing w:before="240" w:after="0" w:line="276" w:lineRule="auto"/>
            <w:jc w:val="center"/>
            <w:rPr>
              <w:rFonts w:ascii="Times New Roman" w:eastAsia="Times New Roman" w:hAnsi="Times New Roman" w:cs="Times New Roman"/>
              <w:b/>
              <w:sz w:val="24"/>
              <w:szCs w:val="24"/>
            </w:rPr>
          </w:pPr>
        </w:p>
      </w:tc>
    </w:tr>
  </w:tbl>
  <w:p w14:paraId="00000049" w14:textId="77777777" w:rsidR="00350735" w:rsidRDefault="003507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D89"/>
    <w:multiLevelType w:val="multilevel"/>
    <w:tmpl w:val="7B723C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D6681B"/>
    <w:multiLevelType w:val="multilevel"/>
    <w:tmpl w:val="3C247DF0"/>
    <w:lvl w:ilvl="0">
      <w:start w:val="1"/>
      <w:numFmt w:val="bullet"/>
      <w:pStyle w:val="ACLEnumera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30555"/>
    <w:multiLevelType w:val="multilevel"/>
    <w:tmpl w:val="890401C4"/>
    <w:lvl w:ilvl="0">
      <w:start w:val="1"/>
      <w:numFmt w:val="decimal"/>
      <w:pStyle w:val="ACLBulletedList"/>
      <w:lvlText w:val="%1"/>
      <w:lvlJc w:val="left"/>
      <w:pPr>
        <w:ind w:left="397" w:hanging="397"/>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737" w:hanging="567"/>
      </w:pPr>
      <w:rPr>
        <w:rFonts w:ascii="Times New Roman" w:eastAsia="Times New Roman" w:hAnsi="Times New Roman" w:cs="Times New Roman"/>
        <w:b/>
        <w:i w:val="0"/>
        <w:strike w:val="0"/>
        <w:color w:val="000000"/>
        <w:sz w:val="22"/>
        <w:szCs w:val="22"/>
        <w:vertAlign w:val="baseline"/>
      </w:rPr>
    </w:lvl>
    <w:lvl w:ilvl="2">
      <w:start w:val="1"/>
      <w:numFmt w:val="decimal"/>
      <w:lvlText w:val="%1.%2.%3"/>
      <w:lvlJc w:val="left"/>
      <w:pPr>
        <w:ind w:left="567" w:hanging="567"/>
      </w:pPr>
      <w:rPr>
        <w:rFonts w:ascii="Times New Roman" w:eastAsia="Times New Roman" w:hAnsi="Times New Roman" w:cs="Times New Roman"/>
        <w:b/>
        <w:i w:val="0"/>
        <w:sz w:val="22"/>
        <w:szCs w:val="22"/>
      </w:rPr>
    </w:lvl>
    <w:lvl w:ilvl="3">
      <w:start w:val="1"/>
      <w:numFmt w:val="decimal"/>
      <w:lvlText w:val="%1.%2.%3.%4."/>
      <w:lvlJc w:val="left"/>
      <w:pPr>
        <w:ind w:left="567" w:hanging="567"/>
      </w:pPr>
      <w:rPr>
        <w:rFonts w:ascii="Times New Roman" w:eastAsia="Times New Roman" w:hAnsi="Times New Roman" w:cs="Times New Roman"/>
        <w:sz w:val="24"/>
        <w:szCs w:val="24"/>
      </w:rPr>
    </w:lvl>
    <w:lvl w:ilvl="4">
      <w:start w:val="1"/>
      <w:numFmt w:val="decimal"/>
      <w:lvlText w:val="%1.%2.%3.%4.%5."/>
      <w:lvlJc w:val="left"/>
      <w:pPr>
        <w:ind w:left="567" w:hanging="567"/>
      </w:pPr>
      <w:rPr>
        <w:rFonts w:ascii="Times New Roman" w:eastAsia="Times New Roman" w:hAnsi="Times New Roman" w:cs="Times New Roman"/>
        <w:sz w:val="24"/>
        <w:szCs w:val="24"/>
      </w:rPr>
    </w:lvl>
    <w:lvl w:ilvl="5">
      <w:start w:val="1"/>
      <w:numFmt w:val="decimal"/>
      <w:lvlText w:val="%1.%2.%3.%4.%5.%6."/>
      <w:lvlJc w:val="left"/>
      <w:pPr>
        <w:ind w:left="567" w:hanging="567"/>
      </w:pPr>
      <w:rPr>
        <w:rFonts w:ascii="Times New Roman" w:eastAsia="Times New Roman" w:hAnsi="Times New Roman" w:cs="Times New Roman"/>
        <w:sz w:val="24"/>
        <w:szCs w:val="24"/>
      </w:rPr>
    </w:lvl>
    <w:lvl w:ilvl="6">
      <w:start w:val="1"/>
      <w:numFmt w:val="decimal"/>
      <w:lvlText w:val="%1.%2.%3.%4.%5.%6.%7."/>
      <w:lvlJc w:val="left"/>
      <w:pPr>
        <w:ind w:left="567" w:hanging="567"/>
      </w:pPr>
      <w:rPr>
        <w:rFonts w:ascii="Times New Roman" w:eastAsia="Times New Roman" w:hAnsi="Times New Roman" w:cs="Times New Roman"/>
        <w:sz w:val="24"/>
        <w:szCs w:val="24"/>
      </w:rPr>
    </w:lvl>
    <w:lvl w:ilvl="7">
      <w:start w:val="1"/>
      <w:numFmt w:val="decimal"/>
      <w:lvlText w:val="%1.%2.%3.%4.%5.%6.%7.%8."/>
      <w:lvlJc w:val="left"/>
      <w:pPr>
        <w:ind w:left="567" w:hanging="567"/>
      </w:pPr>
      <w:rPr>
        <w:rFonts w:ascii="Times New Roman" w:eastAsia="Times New Roman" w:hAnsi="Times New Roman" w:cs="Times New Roman"/>
        <w:sz w:val="24"/>
        <w:szCs w:val="24"/>
      </w:rPr>
    </w:lvl>
    <w:lvl w:ilvl="8">
      <w:start w:val="1"/>
      <w:numFmt w:val="decimal"/>
      <w:lvlText w:val="%1.%2.%3.%4.%5.%6.%7.%8.%9."/>
      <w:lvlJc w:val="left"/>
      <w:pPr>
        <w:ind w:left="567" w:hanging="567"/>
      </w:pPr>
      <w:rPr>
        <w:rFonts w:ascii="Times New Roman" w:eastAsia="Times New Roman" w:hAnsi="Times New Roman" w:cs="Times New Roman"/>
        <w:sz w:val="24"/>
        <w:szCs w:val="24"/>
      </w:rPr>
    </w:lvl>
  </w:abstractNum>
  <w:abstractNum w:abstractNumId="3" w15:restartNumberingAfterBreak="0">
    <w:nsid w:val="702D345F"/>
    <w:multiLevelType w:val="hybridMultilevel"/>
    <w:tmpl w:val="B3D8010C"/>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num w:numId="1" w16cid:durableId="1757746008">
    <w:abstractNumId w:val="2"/>
  </w:num>
  <w:num w:numId="2" w16cid:durableId="1022128384">
    <w:abstractNumId w:val="1"/>
  </w:num>
  <w:num w:numId="3" w16cid:durableId="1037852622">
    <w:abstractNumId w:val="0"/>
  </w:num>
  <w:num w:numId="4" w16cid:durableId="17850366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y Delafuente">
    <w15:presenceInfo w15:providerId="Windows Live" w15:userId="4fab165edfa306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35"/>
    <w:rsid w:val="000154C7"/>
    <w:rsid w:val="00025BA2"/>
    <w:rsid w:val="00033FF4"/>
    <w:rsid w:val="00052765"/>
    <w:rsid w:val="00054927"/>
    <w:rsid w:val="00056A5F"/>
    <w:rsid w:val="00065F34"/>
    <w:rsid w:val="00073957"/>
    <w:rsid w:val="000832EB"/>
    <w:rsid w:val="000934D7"/>
    <w:rsid w:val="000B7CCB"/>
    <w:rsid w:val="000C187E"/>
    <w:rsid w:val="000D575F"/>
    <w:rsid w:val="000D7F32"/>
    <w:rsid w:val="00100BD6"/>
    <w:rsid w:val="00112AA2"/>
    <w:rsid w:val="00130934"/>
    <w:rsid w:val="0013589E"/>
    <w:rsid w:val="00137707"/>
    <w:rsid w:val="00137FA5"/>
    <w:rsid w:val="00165432"/>
    <w:rsid w:val="00187E0D"/>
    <w:rsid w:val="001A107B"/>
    <w:rsid w:val="001B3388"/>
    <w:rsid w:val="001B3B1E"/>
    <w:rsid w:val="001B56C4"/>
    <w:rsid w:val="001C6D08"/>
    <w:rsid w:val="001F4CD0"/>
    <w:rsid w:val="001F7D19"/>
    <w:rsid w:val="00202D71"/>
    <w:rsid w:val="002045FA"/>
    <w:rsid w:val="00213F58"/>
    <w:rsid w:val="00217F49"/>
    <w:rsid w:val="00220334"/>
    <w:rsid w:val="00222F4D"/>
    <w:rsid w:val="002331D0"/>
    <w:rsid w:val="0027029F"/>
    <w:rsid w:val="00276CD4"/>
    <w:rsid w:val="00277CAE"/>
    <w:rsid w:val="00280863"/>
    <w:rsid w:val="00280B27"/>
    <w:rsid w:val="002852F7"/>
    <w:rsid w:val="00295277"/>
    <w:rsid w:val="00297C68"/>
    <w:rsid w:val="002A3130"/>
    <w:rsid w:val="002B1613"/>
    <w:rsid w:val="002B2375"/>
    <w:rsid w:val="002C2022"/>
    <w:rsid w:val="002D42C4"/>
    <w:rsid w:val="002D738E"/>
    <w:rsid w:val="0030063C"/>
    <w:rsid w:val="00300BA9"/>
    <w:rsid w:val="0031038F"/>
    <w:rsid w:val="00312CF0"/>
    <w:rsid w:val="00315A31"/>
    <w:rsid w:val="003261D1"/>
    <w:rsid w:val="00350735"/>
    <w:rsid w:val="00350BED"/>
    <w:rsid w:val="00351A5C"/>
    <w:rsid w:val="00387F96"/>
    <w:rsid w:val="003907A9"/>
    <w:rsid w:val="00393E99"/>
    <w:rsid w:val="003970FB"/>
    <w:rsid w:val="003974ED"/>
    <w:rsid w:val="003977D9"/>
    <w:rsid w:val="003A4753"/>
    <w:rsid w:val="003B25BA"/>
    <w:rsid w:val="003B3F4E"/>
    <w:rsid w:val="003D276D"/>
    <w:rsid w:val="003E380F"/>
    <w:rsid w:val="003E464E"/>
    <w:rsid w:val="003E6F56"/>
    <w:rsid w:val="0041213D"/>
    <w:rsid w:val="00413FBD"/>
    <w:rsid w:val="00415A7F"/>
    <w:rsid w:val="00415BE3"/>
    <w:rsid w:val="0041713E"/>
    <w:rsid w:val="004202FB"/>
    <w:rsid w:val="004210C7"/>
    <w:rsid w:val="00425F8D"/>
    <w:rsid w:val="0043141F"/>
    <w:rsid w:val="004317A0"/>
    <w:rsid w:val="00440182"/>
    <w:rsid w:val="00450694"/>
    <w:rsid w:val="004665B3"/>
    <w:rsid w:val="004840CB"/>
    <w:rsid w:val="00493523"/>
    <w:rsid w:val="004A44FA"/>
    <w:rsid w:val="004B5AF1"/>
    <w:rsid w:val="004B5F59"/>
    <w:rsid w:val="004B649D"/>
    <w:rsid w:val="004C11B9"/>
    <w:rsid w:val="004C4633"/>
    <w:rsid w:val="004E0FC4"/>
    <w:rsid w:val="004E28E3"/>
    <w:rsid w:val="004F34F7"/>
    <w:rsid w:val="0050660A"/>
    <w:rsid w:val="00516253"/>
    <w:rsid w:val="005318AD"/>
    <w:rsid w:val="0053309D"/>
    <w:rsid w:val="00541E00"/>
    <w:rsid w:val="00546879"/>
    <w:rsid w:val="00564B14"/>
    <w:rsid w:val="00566F52"/>
    <w:rsid w:val="005753D8"/>
    <w:rsid w:val="0058216E"/>
    <w:rsid w:val="00586030"/>
    <w:rsid w:val="00586DE1"/>
    <w:rsid w:val="00587366"/>
    <w:rsid w:val="0059513C"/>
    <w:rsid w:val="005A41DB"/>
    <w:rsid w:val="005A5B9E"/>
    <w:rsid w:val="005B1E0C"/>
    <w:rsid w:val="005B28EA"/>
    <w:rsid w:val="005B2E80"/>
    <w:rsid w:val="005B2FBD"/>
    <w:rsid w:val="005C2CBA"/>
    <w:rsid w:val="005C377D"/>
    <w:rsid w:val="005D3957"/>
    <w:rsid w:val="005D3CDA"/>
    <w:rsid w:val="005D4322"/>
    <w:rsid w:val="005D6A0E"/>
    <w:rsid w:val="005E2941"/>
    <w:rsid w:val="005F029F"/>
    <w:rsid w:val="005F2092"/>
    <w:rsid w:val="005F330E"/>
    <w:rsid w:val="005F4F0F"/>
    <w:rsid w:val="005F5575"/>
    <w:rsid w:val="00602D8C"/>
    <w:rsid w:val="0060373E"/>
    <w:rsid w:val="00611189"/>
    <w:rsid w:val="00612EA7"/>
    <w:rsid w:val="00625F78"/>
    <w:rsid w:val="00630A10"/>
    <w:rsid w:val="00631AFB"/>
    <w:rsid w:val="006321B1"/>
    <w:rsid w:val="00635459"/>
    <w:rsid w:val="00645EEF"/>
    <w:rsid w:val="006532CC"/>
    <w:rsid w:val="006613A3"/>
    <w:rsid w:val="00664B93"/>
    <w:rsid w:val="00665CC1"/>
    <w:rsid w:val="006A78F1"/>
    <w:rsid w:val="006C27B5"/>
    <w:rsid w:val="006D2A0F"/>
    <w:rsid w:val="006D2A7E"/>
    <w:rsid w:val="006D33C8"/>
    <w:rsid w:val="006D48F5"/>
    <w:rsid w:val="006E03C7"/>
    <w:rsid w:val="006E18CA"/>
    <w:rsid w:val="006E39AD"/>
    <w:rsid w:val="006F6BCA"/>
    <w:rsid w:val="006F7EED"/>
    <w:rsid w:val="00700FCE"/>
    <w:rsid w:val="00705675"/>
    <w:rsid w:val="00707364"/>
    <w:rsid w:val="0071111A"/>
    <w:rsid w:val="00720EA2"/>
    <w:rsid w:val="0074332A"/>
    <w:rsid w:val="00756805"/>
    <w:rsid w:val="00785534"/>
    <w:rsid w:val="00794DDE"/>
    <w:rsid w:val="007A510E"/>
    <w:rsid w:val="007C4833"/>
    <w:rsid w:val="007C5D86"/>
    <w:rsid w:val="007D19BC"/>
    <w:rsid w:val="007D767B"/>
    <w:rsid w:val="007E4FF7"/>
    <w:rsid w:val="007F4CC3"/>
    <w:rsid w:val="008327E5"/>
    <w:rsid w:val="00841C86"/>
    <w:rsid w:val="00850842"/>
    <w:rsid w:val="008569C2"/>
    <w:rsid w:val="008576BF"/>
    <w:rsid w:val="00860359"/>
    <w:rsid w:val="008637FE"/>
    <w:rsid w:val="0086704D"/>
    <w:rsid w:val="008840B3"/>
    <w:rsid w:val="0089723A"/>
    <w:rsid w:val="008A088A"/>
    <w:rsid w:val="008A1FA5"/>
    <w:rsid w:val="008A427D"/>
    <w:rsid w:val="008B00A1"/>
    <w:rsid w:val="008B06E8"/>
    <w:rsid w:val="008C17B1"/>
    <w:rsid w:val="008E316B"/>
    <w:rsid w:val="00910A4E"/>
    <w:rsid w:val="00913D95"/>
    <w:rsid w:val="00925BC1"/>
    <w:rsid w:val="00935EF6"/>
    <w:rsid w:val="00944FE7"/>
    <w:rsid w:val="00957589"/>
    <w:rsid w:val="00975652"/>
    <w:rsid w:val="00975852"/>
    <w:rsid w:val="009758E0"/>
    <w:rsid w:val="009A3A46"/>
    <w:rsid w:val="009A7FFC"/>
    <w:rsid w:val="009B1700"/>
    <w:rsid w:val="009D2817"/>
    <w:rsid w:val="009E44E1"/>
    <w:rsid w:val="009F116B"/>
    <w:rsid w:val="00A0483F"/>
    <w:rsid w:val="00A13C80"/>
    <w:rsid w:val="00A20264"/>
    <w:rsid w:val="00A25D16"/>
    <w:rsid w:val="00A36354"/>
    <w:rsid w:val="00A45CDF"/>
    <w:rsid w:val="00A62CB5"/>
    <w:rsid w:val="00A64E7B"/>
    <w:rsid w:val="00A77BF1"/>
    <w:rsid w:val="00A91832"/>
    <w:rsid w:val="00AA2F27"/>
    <w:rsid w:val="00AB4594"/>
    <w:rsid w:val="00AC3A73"/>
    <w:rsid w:val="00AC5449"/>
    <w:rsid w:val="00AC7568"/>
    <w:rsid w:val="00AD2C60"/>
    <w:rsid w:val="00B058AD"/>
    <w:rsid w:val="00B065F5"/>
    <w:rsid w:val="00B165B4"/>
    <w:rsid w:val="00B2301B"/>
    <w:rsid w:val="00B240B9"/>
    <w:rsid w:val="00B357C0"/>
    <w:rsid w:val="00B43E2D"/>
    <w:rsid w:val="00B504E5"/>
    <w:rsid w:val="00B70874"/>
    <w:rsid w:val="00B75499"/>
    <w:rsid w:val="00B81EAE"/>
    <w:rsid w:val="00B85A19"/>
    <w:rsid w:val="00B85C5D"/>
    <w:rsid w:val="00BB239A"/>
    <w:rsid w:val="00BB58FB"/>
    <w:rsid w:val="00BC7B3E"/>
    <w:rsid w:val="00BD3317"/>
    <w:rsid w:val="00BE3FC0"/>
    <w:rsid w:val="00BE6909"/>
    <w:rsid w:val="00BF1A82"/>
    <w:rsid w:val="00C05414"/>
    <w:rsid w:val="00C327F9"/>
    <w:rsid w:val="00C352BF"/>
    <w:rsid w:val="00C41F11"/>
    <w:rsid w:val="00C51CEF"/>
    <w:rsid w:val="00C55799"/>
    <w:rsid w:val="00C66898"/>
    <w:rsid w:val="00C7181D"/>
    <w:rsid w:val="00C76898"/>
    <w:rsid w:val="00C877CC"/>
    <w:rsid w:val="00C92F08"/>
    <w:rsid w:val="00CA05FA"/>
    <w:rsid w:val="00CB4783"/>
    <w:rsid w:val="00CB6BE2"/>
    <w:rsid w:val="00CC33E8"/>
    <w:rsid w:val="00D054F0"/>
    <w:rsid w:val="00D22A8B"/>
    <w:rsid w:val="00D26E08"/>
    <w:rsid w:val="00D37F40"/>
    <w:rsid w:val="00D50B50"/>
    <w:rsid w:val="00D63ECA"/>
    <w:rsid w:val="00D643B2"/>
    <w:rsid w:val="00D855B9"/>
    <w:rsid w:val="00D8792B"/>
    <w:rsid w:val="00D95CC5"/>
    <w:rsid w:val="00DC6BEF"/>
    <w:rsid w:val="00DE4F93"/>
    <w:rsid w:val="00DE582F"/>
    <w:rsid w:val="00E028DA"/>
    <w:rsid w:val="00E14E9A"/>
    <w:rsid w:val="00E1579D"/>
    <w:rsid w:val="00E172E8"/>
    <w:rsid w:val="00E23678"/>
    <w:rsid w:val="00E35D4D"/>
    <w:rsid w:val="00E40219"/>
    <w:rsid w:val="00E4089C"/>
    <w:rsid w:val="00E460EA"/>
    <w:rsid w:val="00E51769"/>
    <w:rsid w:val="00E5752C"/>
    <w:rsid w:val="00E61FED"/>
    <w:rsid w:val="00E6213C"/>
    <w:rsid w:val="00E72917"/>
    <w:rsid w:val="00E8724A"/>
    <w:rsid w:val="00E94DB2"/>
    <w:rsid w:val="00EB6CFB"/>
    <w:rsid w:val="00EC5FAD"/>
    <w:rsid w:val="00EC710F"/>
    <w:rsid w:val="00EC7E17"/>
    <w:rsid w:val="00ED3964"/>
    <w:rsid w:val="00ED3FDB"/>
    <w:rsid w:val="00ED601B"/>
    <w:rsid w:val="00EE3577"/>
    <w:rsid w:val="00EE4A3E"/>
    <w:rsid w:val="00F0216B"/>
    <w:rsid w:val="00F4549B"/>
    <w:rsid w:val="00F4633D"/>
    <w:rsid w:val="00F84A58"/>
    <w:rsid w:val="00F87541"/>
    <w:rsid w:val="00F934A9"/>
    <w:rsid w:val="00F937DA"/>
    <w:rsid w:val="00F93D55"/>
    <w:rsid w:val="00FA726E"/>
    <w:rsid w:val="00FB436B"/>
    <w:rsid w:val="00FC5404"/>
    <w:rsid w:val="00FD5648"/>
    <w:rsid w:val="00FE1C5A"/>
    <w:rsid w:val="00FE716E"/>
    <w:rsid w:val="00FF6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3B17"/>
  <w15:docId w15:val="{6139E168-8F2B-4813-A2EC-1F8AFFD3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00A2"/>
    <w:pPr>
      <w:keepNext/>
      <w:keepLines/>
      <w:numPr>
        <w:ilvl w:val="1"/>
        <w:numId w:val="3"/>
      </w:numPr>
      <w:tabs>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9513C"/>
    <w:pPr>
      <w:ind w:left="720"/>
      <w:contextualSpacing/>
    </w:pPr>
  </w:style>
  <w:style w:type="paragraph" w:customStyle="1" w:styleId="Default">
    <w:name w:val="Default"/>
    <w:rsid w:val="00645EEF"/>
    <w:pPr>
      <w:autoSpaceDE w:val="0"/>
      <w:autoSpaceDN w:val="0"/>
      <w:adjustRightInd w:val="0"/>
      <w:spacing w:after="0" w:line="240" w:lineRule="auto"/>
    </w:pPr>
    <w:rPr>
      <w:rFonts w:ascii="Cambria" w:hAnsi="Cambria" w:cs="Cambria"/>
      <w:color w:val="000000"/>
      <w:sz w:val="24"/>
      <w:szCs w:val="24"/>
      <w:lang w:val="en-IN"/>
    </w:rPr>
  </w:style>
  <w:style w:type="paragraph" w:styleId="Revision">
    <w:name w:val="Revision"/>
    <w:hidden/>
    <w:uiPriority w:val="99"/>
    <w:semiHidden/>
    <w:rsid w:val="009E44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45/3544549.3585602" TargetMode="External"/><Relationship Id="rId26" Type="http://schemas.openxmlformats.org/officeDocument/2006/relationships/hyperlink" Target="https://arxiv.org/abs/1901.08149" TargetMode="External"/><Relationship Id="rId3" Type="http://schemas.openxmlformats.org/officeDocument/2006/relationships/styles" Target="styles.xml"/><Relationship Id="rId21" Type="http://schemas.openxmlformats.org/officeDocument/2006/relationships/hyperlink" Target="https://doi.org/10.1145/3340555.335372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attydelafuente/llamaturn" TargetMode="External"/><Relationship Id="rId25" Type="http://schemas.openxmlformats.org/officeDocument/2006/relationships/hyperlink" Target="https://arxiv.org/abs/2305.02036"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eeexplore.ieee.org/document/9981243" TargetMode="External"/><Relationship Id="rId29" Type="http://schemas.openxmlformats.org/officeDocument/2006/relationships/hyperlink" Target="https://scontent-iad3-2.xx.fbcdn.net/v/t39.2365-6/10000000_662098952474184_25840670876170692_n.pdf?_nc_cat=105&amp;ccb=1-7&amp;_nc_sid=3c67a6&amp;_nc_ohc=kEf0RuoyIEEAX8oNYqB&amp;_nc_ht=scontent-iad3-2.xx&amp;oh=00_AfDzHAeI1s01nfaDVRZFn3_mXH57gKbRYAftB3_2afSY9A&amp;oe=6554B1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48550/arXiv.2303.03548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609/aaai.v35i15.17582" TargetMode="External"/><Relationship Id="rId28" Type="http://schemas.openxmlformats.org/officeDocument/2006/relationships/hyperlink" Target="https://github.com/NVIDIA/trt-llm-rag-windows/blob/release/1.0/README.md.%20%5b2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45/3568294.3580117" TargetMode="External"/><Relationship Id="rId31" Type="http://schemas.openxmlformats.org/officeDocument/2006/relationships/hyperlink" Target="https://aclanthology.org/2021.sigdial-1.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609/aaai.v35i16.17668" TargetMode="External"/><Relationship Id="rId27" Type="http://schemas.openxmlformats.org/officeDocument/2006/relationships/hyperlink" Target="https://www.jetson-ai-lab.com/" TargetMode="External"/><Relationship Id="rId30" Type="http://schemas.openxmlformats.org/officeDocument/2006/relationships/hyperlink" Target="https://doi.org/10.18653/v1/2020.findings-emnlp.268" TargetMode="Externa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EUYR7sdEL64QNOfh1TasN06SLg==">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6</Pages>
  <Words>4534</Words>
  <Characters>25849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dc:creator>
  <cp:lastModifiedBy>Patty Delafuente</cp:lastModifiedBy>
  <cp:revision>322</cp:revision>
  <dcterms:created xsi:type="dcterms:W3CDTF">2023-11-06T22:15:00Z</dcterms:created>
  <dcterms:modified xsi:type="dcterms:W3CDTF">2023-12-20T03:38:00Z</dcterms:modified>
</cp:coreProperties>
</file>